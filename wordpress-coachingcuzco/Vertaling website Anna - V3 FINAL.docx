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2A15CB" w14:textId="77777777" w:rsidR="001345D8" w:rsidRPr="00B36CE0" w:rsidRDefault="001345D8" w:rsidP="005E1C9E">
      <w:pPr>
        <w:spacing w:line="276" w:lineRule="auto"/>
        <w:jc w:val="both"/>
        <w:rPr>
          <w:b/>
          <w:bCs/>
        </w:rPr>
      </w:pPr>
      <w:r w:rsidRPr="00B36CE0">
        <w:rPr>
          <w:b/>
          <w:bCs/>
        </w:rPr>
        <w:t>Introduction</w:t>
      </w:r>
    </w:p>
    <w:p w14:paraId="7192D892" w14:textId="77777777" w:rsidR="001345D8" w:rsidRPr="00B36CE0" w:rsidRDefault="0043626C" w:rsidP="005E1C9E">
      <w:pPr>
        <w:spacing w:line="276" w:lineRule="auto"/>
        <w:jc w:val="both"/>
        <w:rPr>
          <w:bCs/>
        </w:rPr>
      </w:pPr>
      <w:r>
        <w:rPr>
          <w:bCs/>
        </w:rPr>
        <w:t>Sometimes</w:t>
      </w:r>
      <w:r w:rsidR="00F91FA6" w:rsidRPr="00B36CE0">
        <w:rPr>
          <w:bCs/>
        </w:rPr>
        <w:t>, p</w:t>
      </w:r>
      <w:r w:rsidR="001345D8" w:rsidRPr="00B36CE0">
        <w:rPr>
          <w:bCs/>
        </w:rPr>
        <w:t xml:space="preserve">eople </w:t>
      </w:r>
      <w:r w:rsidR="00AB16C8" w:rsidRPr="00B36CE0">
        <w:rPr>
          <w:bCs/>
        </w:rPr>
        <w:t xml:space="preserve">might </w:t>
      </w:r>
      <w:r w:rsidR="001345D8" w:rsidRPr="00B36CE0">
        <w:rPr>
          <w:bCs/>
        </w:rPr>
        <w:t xml:space="preserve">need </w:t>
      </w:r>
      <w:r w:rsidR="00544650" w:rsidRPr="00B36CE0">
        <w:rPr>
          <w:bCs/>
        </w:rPr>
        <w:t>goal-oriented</w:t>
      </w:r>
      <w:r w:rsidR="001345D8" w:rsidRPr="00B36CE0">
        <w:rPr>
          <w:bCs/>
        </w:rPr>
        <w:t xml:space="preserve"> and personal coaching to</w:t>
      </w:r>
      <w:r w:rsidR="00544650" w:rsidRPr="00B36CE0">
        <w:rPr>
          <w:bCs/>
        </w:rPr>
        <w:t xml:space="preserve"> make</w:t>
      </w:r>
      <w:r w:rsidR="001345D8" w:rsidRPr="00B36CE0">
        <w:rPr>
          <w:bCs/>
        </w:rPr>
        <w:t xml:space="preserve"> </w:t>
      </w:r>
      <w:r w:rsidR="00544650" w:rsidRPr="00B36CE0">
        <w:rPr>
          <w:bCs/>
        </w:rPr>
        <w:t>progress</w:t>
      </w:r>
      <w:r w:rsidR="001345D8" w:rsidRPr="00B36CE0">
        <w:rPr>
          <w:bCs/>
        </w:rPr>
        <w:t xml:space="preserve"> in their professional and/or private life. The </w:t>
      </w:r>
      <w:r w:rsidR="00544650" w:rsidRPr="00B36CE0">
        <w:rPr>
          <w:bCs/>
        </w:rPr>
        <w:t xml:space="preserve">background of the cause can be professional, </w:t>
      </w:r>
      <w:r w:rsidR="001345D8" w:rsidRPr="00B36CE0">
        <w:rPr>
          <w:bCs/>
        </w:rPr>
        <w:t xml:space="preserve">personal or </w:t>
      </w:r>
      <w:r w:rsidR="00544650" w:rsidRPr="00B36CE0">
        <w:rPr>
          <w:bCs/>
        </w:rPr>
        <w:t xml:space="preserve">even </w:t>
      </w:r>
      <w:r w:rsidR="001345D8" w:rsidRPr="00B36CE0">
        <w:rPr>
          <w:bCs/>
        </w:rPr>
        <w:t xml:space="preserve">a combination </w:t>
      </w:r>
      <w:r w:rsidR="00544650" w:rsidRPr="00B36CE0">
        <w:rPr>
          <w:bCs/>
        </w:rPr>
        <w:t xml:space="preserve">of both. </w:t>
      </w:r>
      <w:r w:rsidR="00AB16C8" w:rsidRPr="00B36CE0">
        <w:rPr>
          <w:bCs/>
        </w:rPr>
        <w:t xml:space="preserve">Someone might need </w:t>
      </w:r>
      <w:r w:rsidR="00A67700" w:rsidRPr="00B36CE0">
        <w:rPr>
          <w:bCs/>
        </w:rPr>
        <w:t xml:space="preserve">a confidential and independent sounding board to take a closer look at his functioning. </w:t>
      </w:r>
    </w:p>
    <w:p w14:paraId="298B525A" w14:textId="77777777" w:rsidR="00A67700" w:rsidRPr="00B36CE0" w:rsidRDefault="00A67700" w:rsidP="005E1C9E">
      <w:pPr>
        <w:spacing w:line="276" w:lineRule="auto"/>
        <w:jc w:val="both"/>
        <w:rPr>
          <w:bCs/>
        </w:rPr>
      </w:pPr>
    </w:p>
    <w:p w14:paraId="60E2FD2B" w14:textId="77777777" w:rsidR="00A67700" w:rsidRDefault="000F4A96" w:rsidP="005E1C9E">
      <w:pPr>
        <w:spacing w:line="276" w:lineRule="auto"/>
        <w:jc w:val="both"/>
        <w:rPr>
          <w:bCs/>
        </w:rPr>
      </w:pPr>
      <w:r>
        <w:rPr>
          <w:bCs/>
        </w:rPr>
        <w:t>Engaging in a</w:t>
      </w:r>
      <w:r w:rsidR="00A67700" w:rsidRPr="00B36CE0">
        <w:rPr>
          <w:bCs/>
        </w:rPr>
        <w:t xml:space="preserve"> coaching</w:t>
      </w:r>
      <w:r w:rsidR="00FE1929">
        <w:rPr>
          <w:bCs/>
        </w:rPr>
        <w:t xml:space="preserve"> process can </w:t>
      </w:r>
      <w:r>
        <w:rPr>
          <w:bCs/>
        </w:rPr>
        <w:t xml:space="preserve">provide an </w:t>
      </w:r>
      <w:r w:rsidR="00FE1929">
        <w:rPr>
          <w:bCs/>
        </w:rPr>
        <w:t xml:space="preserve">answer </w:t>
      </w:r>
      <w:r>
        <w:rPr>
          <w:bCs/>
        </w:rPr>
        <w:t xml:space="preserve">to </w:t>
      </w:r>
      <w:r w:rsidR="00833C81">
        <w:rPr>
          <w:bCs/>
        </w:rPr>
        <w:t>this</w:t>
      </w:r>
      <w:r>
        <w:rPr>
          <w:bCs/>
        </w:rPr>
        <w:t xml:space="preserve"> </w:t>
      </w:r>
      <w:r w:rsidR="00FE1929">
        <w:rPr>
          <w:bCs/>
        </w:rPr>
        <w:t xml:space="preserve">need </w:t>
      </w:r>
      <w:r w:rsidR="00821274">
        <w:rPr>
          <w:bCs/>
        </w:rPr>
        <w:t>to focus on</w:t>
      </w:r>
      <w:r w:rsidR="000A4BBC">
        <w:rPr>
          <w:bCs/>
        </w:rPr>
        <w:t xml:space="preserve"> </w:t>
      </w:r>
      <w:r w:rsidR="00E12A64">
        <w:rPr>
          <w:bCs/>
        </w:rPr>
        <w:t>one’s</w:t>
      </w:r>
      <w:r>
        <w:rPr>
          <w:bCs/>
        </w:rPr>
        <w:t xml:space="preserve"> current functioning, recurring obstacles, pitfalls and opportunities for change.</w:t>
      </w:r>
      <w:r w:rsidR="00663A9B">
        <w:rPr>
          <w:bCs/>
        </w:rPr>
        <w:t xml:space="preserve"> Even organizations as a whole </w:t>
      </w:r>
      <w:r w:rsidR="005D7ED0">
        <w:rPr>
          <w:bCs/>
        </w:rPr>
        <w:t>might</w:t>
      </w:r>
      <w:r w:rsidR="00663A9B">
        <w:rPr>
          <w:bCs/>
        </w:rPr>
        <w:t xml:space="preserve"> notice that change is </w:t>
      </w:r>
      <w:r w:rsidR="00B77F0C" w:rsidRPr="000B0B25">
        <w:rPr>
          <w:bCs/>
        </w:rPr>
        <w:t>desired</w:t>
      </w:r>
      <w:r w:rsidR="00663A9B">
        <w:rPr>
          <w:bCs/>
        </w:rPr>
        <w:t xml:space="preserve"> </w:t>
      </w:r>
      <w:r w:rsidR="000B0B25">
        <w:rPr>
          <w:bCs/>
        </w:rPr>
        <w:t>to</w:t>
      </w:r>
      <w:r w:rsidR="00663A9B">
        <w:rPr>
          <w:bCs/>
        </w:rPr>
        <w:t xml:space="preserve"> </w:t>
      </w:r>
      <w:r w:rsidR="000B0B25">
        <w:rPr>
          <w:bCs/>
        </w:rPr>
        <w:t>optimize</w:t>
      </w:r>
      <w:r w:rsidR="00663A9B">
        <w:rPr>
          <w:bCs/>
        </w:rPr>
        <w:t xml:space="preserve"> the organization’s functioning. This requires a diagnosis of the organization </w:t>
      </w:r>
      <w:r w:rsidR="001A1B23">
        <w:rPr>
          <w:bCs/>
        </w:rPr>
        <w:t>and insight</w:t>
      </w:r>
      <w:r w:rsidR="00663A9B">
        <w:rPr>
          <w:bCs/>
        </w:rPr>
        <w:t xml:space="preserve"> </w:t>
      </w:r>
      <w:r w:rsidR="005D7ED0">
        <w:rPr>
          <w:bCs/>
        </w:rPr>
        <w:t>into the</w:t>
      </w:r>
      <w:r w:rsidR="00663A9B">
        <w:rPr>
          <w:bCs/>
        </w:rPr>
        <w:t xml:space="preserve"> possibilities for change.</w:t>
      </w:r>
    </w:p>
    <w:p w14:paraId="7F17367B" w14:textId="77777777" w:rsidR="00663A9B" w:rsidRDefault="00663A9B" w:rsidP="005E1C9E">
      <w:pPr>
        <w:spacing w:line="276" w:lineRule="auto"/>
        <w:jc w:val="both"/>
        <w:rPr>
          <w:bCs/>
        </w:rPr>
      </w:pPr>
    </w:p>
    <w:p w14:paraId="3892010C" w14:textId="77777777" w:rsidR="00FE1929" w:rsidRPr="00B36CE0" w:rsidRDefault="001A1B23" w:rsidP="005E1C9E">
      <w:pPr>
        <w:spacing w:line="276" w:lineRule="auto"/>
        <w:jc w:val="both"/>
        <w:rPr>
          <w:bCs/>
        </w:rPr>
      </w:pPr>
      <w:r>
        <w:rPr>
          <w:bCs/>
        </w:rPr>
        <w:t>Employing an external coach</w:t>
      </w:r>
      <w:r w:rsidR="00663A9B">
        <w:rPr>
          <w:bCs/>
        </w:rPr>
        <w:t xml:space="preserve"> </w:t>
      </w:r>
      <w:r>
        <w:rPr>
          <w:bCs/>
        </w:rPr>
        <w:t xml:space="preserve">has the advantage that neutrality and confidentiality </w:t>
      </w:r>
      <w:proofErr w:type="gramStart"/>
      <w:r>
        <w:rPr>
          <w:bCs/>
        </w:rPr>
        <w:t>are</w:t>
      </w:r>
      <w:proofErr w:type="gramEnd"/>
      <w:r>
        <w:rPr>
          <w:bCs/>
        </w:rPr>
        <w:t xml:space="preserve"> guaranteed. The client will recognize an entrusted sounding board with a ‘fresh’ and </w:t>
      </w:r>
      <w:r w:rsidR="00B77F0C">
        <w:rPr>
          <w:bCs/>
        </w:rPr>
        <w:t>unbiased</w:t>
      </w:r>
      <w:r>
        <w:rPr>
          <w:bCs/>
        </w:rPr>
        <w:t xml:space="preserve"> viewpoint and a constructive </w:t>
      </w:r>
      <w:r w:rsidR="00E51A28">
        <w:rPr>
          <w:bCs/>
        </w:rPr>
        <w:t>approach</w:t>
      </w:r>
      <w:r>
        <w:rPr>
          <w:bCs/>
        </w:rPr>
        <w:t>.</w:t>
      </w:r>
      <w:r w:rsidR="00D66C5F">
        <w:rPr>
          <w:bCs/>
        </w:rPr>
        <w:t xml:space="preserve"> </w:t>
      </w:r>
      <w:r w:rsidR="001010E5">
        <w:rPr>
          <w:bCs/>
        </w:rPr>
        <w:t xml:space="preserve">The </w:t>
      </w:r>
      <w:r w:rsidR="001010E5" w:rsidRPr="003149CA">
        <w:rPr>
          <w:bCs/>
        </w:rPr>
        <w:t>k</w:t>
      </w:r>
      <w:r w:rsidR="00D66C5F" w:rsidRPr="003149CA">
        <w:rPr>
          <w:bCs/>
        </w:rPr>
        <w:t xml:space="preserve">eywords </w:t>
      </w:r>
      <w:r w:rsidR="001010E5" w:rsidRPr="003149CA">
        <w:rPr>
          <w:bCs/>
        </w:rPr>
        <w:t>for this</w:t>
      </w:r>
      <w:r w:rsidR="00B77F0C" w:rsidRPr="003149CA">
        <w:rPr>
          <w:bCs/>
        </w:rPr>
        <w:t xml:space="preserve"> process </w:t>
      </w:r>
      <w:r w:rsidR="00D66C5F" w:rsidRPr="003149CA">
        <w:rPr>
          <w:bCs/>
        </w:rPr>
        <w:t xml:space="preserve">are </w:t>
      </w:r>
      <w:r w:rsidR="00C53238" w:rsidRPr="003149CA">
        <w:rPr>
          <w:bCs/>
          <w:i/>
        </w:rPr>
        <w:t>insight</w:t>
      </w:r>
      <w:r w:rsidR="00D66C5F" w:rsidRPr="003149CA">
        <w:rPr>
          <w:bCs/>
        </w:rPr>
        <w:t xml:space="preserve"> and </w:t>
      </w:r>
      <w:r w:rsidR="00C53238" w:rsidRPr="003149CA">
        <w:rPr>
          <w:bCs/>
          <w:i/>
        </w:rPr>
        <w:t>attitude</w:t>
      </w:r>
      <w:r w:rsidR="003149CA" w:rsidRPr="003149CA">
        <w:rPr>
          <w:bCs/>
        </w:rPr>
        <w:t>, aimed at a new perspective and a more effective functioning</w:t>
      </w:r>
      <w:r w:rsidR="00B77F0C" w:rsidRPr="003149CA">
        <w:rPr>
          <w:bCs/>
        </w:rPr>
        <w:t>.</w:t>
      </w:r>
      <w:r w:rsidR="00B77F0C">
        <w:rPr>
          <w:b/>
          <w:bCs/>
        </w:rPr>
        <w:t xml:space="preserve"> </w:t>
      </w:r>
      <w:r w:rsidR="00B77F0C">
        <w:rPr>
          <w:bCs/>
        </w:rPr>
        <w:t xml:space="preserve">Insight into one’s own qualities, actions, pitfalls and beliefs </w:t>
      </w:r>
      <w:r w:rsidR="00C04F00">
        <w:rPr>
          <w:bCs/>
        </w:rPr>
        <w:t>– on personal or organizational level – provides the means to work on one’s attitude: exploring</w:t>
      </w:r>
      <w:r w:rsidR="00B8358C">
        <w:rPr>
          <w:bCs/>
        </w:rPr>
        <w:t xml:space="preserve"> </w:t>
      </w:r>
      <w:r w:rsidR="002152CB">
        <w:rPr>
          <w:bCs/>
        </w:rPr>
        <w:t>the possibilities</w:t>
      </w:r>
      <w:r w:rsidR="00C04F00">
        <w:rPr>
          <w:bCs/>
        </w:rPr>
        <w:t xml:space="preserve"> to make </w:t>
      </w:r>
      <w:r w:rsidR="00B8358C">
        <w:rPr>
          <w:bCs/>
        </w:rPr>
        <w:t>new choices and change behavior to start functioning as a leader in a more effective way.</w:t>
      </w:r>
    </w:p>
    <w:p w14:paraId="543F06A5" w14:textId="77777777" w:rsidR="002440E9" w:rsidRPr="00B36CE0" w:rsidRDefault="002440E9" w:rsidP="005E1C9E">
      <w:pPr>
        <w:spacing w:line="276" w:lineRule="auto"/>
        <w:jc w:val="both"/>
        <w:rPr>
          <w:bCs/>
        </w:rPr>
      </w:pPr>
    </w:p>
    <w:p w14:paraId="10EEC741" w14:textId="77777777" w:rsidR="00A637A1" w:rsidRPr="00B36CE0" w:rsidRDefault="00A637A1" w:rsidP="005E1C9E">
      <w:pPr>
        <w:spacing w:line="276" w:lineRule="auto"/>
        <w:jc w:val="both"/>
        <w:rPr>
          <w:b/>
        </w:rPr>
      </w:pPr>
      <w:r w:rsidRPr="00B36CE0">
        <w:rPr>
          <w:b/>
        </w:rPr>
        <w:t>The coach</w:t>
      </w:r>
    </w:p>
    <w:p w14:paraId="335EBDE3" w14:textId="77777777" w:rsidR="00A36952" w:rsidRDefault="00A637A1" w:rsidP="005E1C9E">
      <w:pPr>
        <w:spacing w:line="276" w:lineRule="auto"/>
        <w:jc w:val="both"/>
      </w:pPr>
      <w:r w:rsidRPr="00B36CE0">
        <w:t xml:space="preserve">Coaching &amp; Management </w:t>
      </w:r>
      <w:r w:rsidR="009C5E5F">
        <w:t>A</w:t>
      </w:r>
      <w:r w:rsidRPr="00B36CE0">
        <w:t xml:space="preserve">dvice Bonaire </w:t>
      </w:r>
      <w:r w:rsidR="000805F0">
        <w:t>Ltd.</w:t>
      </w:r>
      <w:r w:rsidRPr="00B36CE0">
        <w:t xml:space="preserve"> was established in 2006 by Anna </w:t>
      </w:r>
      <w:proofErr w:type="spellStart"/>
      <w:r w:rsidRPr="00B36CE0">
        <w:t>Kitselaar</w:t>
      </w:r>
      <w:proofErr w:type="spellEnd"/>
      <w:r w:rsidRPr="00B36CE0">
        <w:t xml:space="preserve">. The keywords ‘development’ and ‘international’ play a central role in her career: she has experience in </w:t>
      </w:r>
      <w:proofErr w:type="gramStart"/>
      <w:r w:rsidRPr="00B36CE0">
        <w:t>development</w:t>
      </w:r>
      <w:proofErr w:type="gramEnd"/>
      <w:r w:rsidRPr="00B36CE0">
        <w:t xml:space="preserve"> co-operation, organizational development and personal development. Since 2005, she has been residing </w:t>
      </w:r>
      <w:r w:rsidR="00A36952" w:rsidRPr="00A36952">
        <w:t>on</w:t>
      </w:r>
      <w:r w:rsidRPr="00B36CE0">
        <w:t xml:space="preserve"> Bonaire.</w:t>
      </w:r>
      <w:r w:rsidR="005B0FF4" w:rsidRPr="00B36CE0">
        <w:t xml:space="preserve"> </w:t>
      </w:r>
      <w:r w:rsidRPr="00B36CE0">
        <w:t xml:space="preserve">In the period between 2007 and 2009, Anna lived </w:t>
      </w:r>
      <w:r w:rsidR="00A36952">
        <w:t>on</w:t>
      </w:r>
      <w:r w:rsidR="00A36952" w:rsidRPr="00B36CE0">
        <w:t xml:space="preserve"> </w:t>
      </w:r>
      <w:r w:rsidRPr="00B36CE0">
        <w:t xml:space="preserve">Curaçao while still being active </w:t>
      </w:r>
      <w:r w:rsidR="00A36952">
        <w:t>on</w:t>
      </w:r>
      <w:r w:rsidR="00821274">
        <w:t xml:space="preserve"> </w:t>
      </w:r>
      <w:r w:rsidRPr="00B36CE0">
        <w:t>Bonaire</w:t>
      </w:r>
      <w:r w:rsidR="00A36952">
        <w:t xml:space="preserve"> and other island in the Caribbean</w:t>
      </w:r>
      <w:r w:rsidRPr="00B36CE0">
        <w:t xml:space="preserve">. </w:t>
      </w:r>
    </w:p>
    <w:p w14:paraId="54A78CEC" w14:textId="77777777" w:rsidR="00A637A1" w:rsidRPr="006355FC" w:rsidRDefault="00A637A1" w:rsidP="005E1C9E">
      <w:pPr>
        <w:spacing w:line="276" w:lineRule="auto"/>
        <w:jc w:val="both"/>
        <w:rPr>
          <w:b/>
        </w:rPr>
      </w:pPr>
      <w:r w:rsidRPr="00851412">
        <w:t xml:space="preserve">She is </w:t>
      </w:r>
      <w:r w:rsidR="008B6240" w:rsidRPr="00851412">
        <w:t>dedicated</w:t>
      </w:r>
      <w:r w:rsidRPr="00851412">
        <w:t xml:space="preserve"> to combine her all-round international experience </w:t>
      </w:r>
      <w:r w:rsidR="008B6240" w:rsidRPr="00851412">
        <w:t xml:space="preserve">with </w:t>
      </w:r>
      <w:r w:rsidR="00EC3E59" w:rsidRPr="00851412">
        <w:t xml:space="preserve">people and </w:t>
      </w:r>
      <w:r w:rsidR="008B6240" w:rsidRPr="00851412">
        <w:t xml:space="preserve">organizations and </w:t>
      </w:r>
      <w:r w:rsidR="00851412" w:rsidRPr="00851412">
        <w:t>commit herself to</w:t>
      </w:r>
      <w:r w:rsidR="008B6240" w:rsidRPr="00851412">
        <w:t xml:space="preserve"> projects </w:t>
      </w:r>
      <w:r w:rsidR="00A36952">
        <w:t>on</w:t>
      </w:r>
      <w:r w:rsidR="00A36952" w:rsidRPr="00851412">
        <w:t xml:space="preserve"> </w:t>
      </w:r>
      <w:r w:rsidR="008B6240" w:rsidRPr="00851412">
        <w:t xml:space="preserve">Bonaire and </w:t>
      </w:r>
      <w:r w:rsidR="00851412">
        <w:t>the</w:t>
      </w:r>
      <w:r w:rsidR="008B6240" w:rsidRPr="00851412">
        <w:t xml:space="preserve"> other </w:t>
      </w:r>
      <w:r w:rsidR="00EC3E59" w:rsidRPr="00851412">
        <w:t>islands in the Dutch Caribbean</w:t>
      </w:r>
      <w:r w:rsidR="008B6240" w:rsidRPr="00851412">
        <w:t>.</w:t>
      </w:r>
    </w:p>
    <w:p w14:paraId="3AD6234F" w14:textId="77777777" w:rsidR="00A637A1" w:rsidRPr="00B36CE0" w:rsidRDefault="00A637A1" w:rsidP="005E1C9E">
      <w:pPr>
        <w:spacing w:line="276" w:lineRule="auto"/>
        <w:jc w:val="both"/>
      </w:pPr>
    </w:p>
    <w:p w14:paraId="441564EA" w14:textId="77777777" w:rsidR="00A637A1" w:rsidRPr="00B36CE0" w:rsidRDefault="00A637A1" w:rsidP="005E1C9E">
      <w:pPr>
        <w:spacing w:line="276" w:lineRule="auto"/>
        <w:jc w:val="both"/>
      </w:pPr>
      <w:r w:rsidRPr="00B36CE0">
        <w:t xml:space="preserve">At the start of her career, Anna worked at </w:t>
      </w:r>
      <w:r w:rsidR="00A36952">
        <w:t xml:space="preserve">a </w:t>
      </w:r>
      <w:r w:rsidR="005B268C">
        <w:t>development aid organization</w:t>
      </w:r>
      <w:r w:rsidRPr="00B36CE0">
        <w:t xml:space="preserve"> (</w:t>
      </w:r>
      <w:proofErr w:type="spellStart"/>
      <w:r w:rsidRPr="00B36CE0">
        <w:t>Cordaid</w:t>
      </w:r>
      <w:proofErr w:type="spellEnd"/>
      <w:r w:rsidRPr="00B36CE0">
        <w:t xml:space="preserve">) in The Netherlands, where she </w:t>
      </w:r>
      <w:r w:rsidR="005B268C">
        <w:t>executed</w:t>
      </w:r>
      <w:r w:rsidRPr="00B36CE0">
        <w:t xml:space="preserve"> monitoring activities concerning development projects in Central America, the Caribbean, Brazil and South East Africa. After that, she worked as an operational auditor at several Dutch governmental ministries </w:t>
      </w:r>
      <w:r w:rsidR="00A702C9" w:rsidRPr="00B36CE0">
        <w:t xml:space="preserve">for a number of years </w:t>
      </w:r>
      <w:r w:rsidRPr="00B36CE0">
        <w:t xml:space="preserve">(the Ministry of Finance/Tax Administration and the Ministry of Social Affairs and Employment) where she gained much experience in the assessment and </w:t>
      </w:r>
      <w:r w:rsidR="00A702C9">
        <w:t>advising</w:t>
      </w:r>
      <w:r w:rsidRPr="00B36CE0">
        <w:t xml:space="preserve"> of organizational issues.</w:t>
      </w:r>
      <w:r w:rsidR="00264D54" w:rsidRPr="00B36CE0">
        <w:t xml:space="preserve"> </w:t>
      </w:r>
    </w:p>
    <w:p w14:paraId="03CD4F56" w14:textId="77777777" w:rsidR="00264D54" w:rsidRPr="00B36CE0" w:rsidRDefault="00264D54" w:rsidP="005E1C9E">
      <w:pPr>
        <w:spacing w:line="276" w:lineRule="auto"/>
        <w:jc w:val="both"/>
      </w:pPr>
    </w:p>
    <w:p w14:paraId="7669400D" w14:textId="77777777" w:rsidR="00A36952" w:rsidRDefault="00264D54" w:rsidP="005E1C9E">
      <w:pPr>
        <w:spacing w:line="276" w:lineRule="auto"/>
        <w:jc w:val="both"/>
      </w:pPr>
      <w:r w:rsidRPr="00B36CE0">
        <w:t xml:space="preserve">Her experience in audits and </w:t>
      </w:r>
      <w:r w:rsidRPr="00823687">
        <w:t>organizational advi</w:t>
      </w:r>
      <w:r w:rsidR="00823687" w:rsidRPr="00823687">
        <w:t>sing</w:t>
      </w:r>
      <w:r w:rsidRPr="00B36CE0">
        <w:t xml:space="preserve"> showed her that the functioning of an organization is mostly determined by the type of people that work there and the way the staff – </w:t>
      </w:r>
      <w:r w:rsidR="004D6D3B" w:rsidRPr="00B36CE0">
        <w:t xml:space="preserve">everyone </w:t>
      </w:r>
      <w:r w:rsidRPr="00B36CE0">
        <w:t xml:space="preserve">from top to bottom – treats each other and </w:t>
      </w:r>
      <w:r w:rsidR="004D6D3B" w:rsidRPr="00507A99">
        <w:t>it</w:t>
      </w:r>
      <w:r w:rsidRPr="00507A99">
        <w:t>sel</w:t>
      </w:r>
      <w:r w:rsidR="004D6D3B" w:rsidRPr="00507A99">
        <w:t>f</w:t>
      </w:r>
      <w:r w:rsidRPr="00B36CE0">
        <w:t xml:space="preserve">. </w:t>
      </w:r>
    </w:p>
    <w:p w14:paraId="3ECB1A33" w14:textId="77777777" w:rsidR="00264D54" w:rsidRPr="00B36CE0" w:rsidRDefault="00264D54" w:rsidP="005E1C9E">
      <w:pPr>
        <w:spacing w:line="276" w:lineRule="auto"/>
        <w:jc w:val="both"/>
      </w:pPr>
      <w:r w:rsidRPr="00B36CE0">
        <w:t xml:space="preserve">This </w:t>
      </w:r>
      <w:r w:rsidR="004D6D3B" w:rsidRPr="00B36CE0">
        <w:t>insight</w:t>
      </w:r>
      <w:r w:rsidRPr="00B36CE0">
        <w:t xml:space="preserve"> helped her to grow from </w:t>
      </w:r>
      <w:r w:rsidR="004D6D3B" w:rsidRPr="00B36CE0">
        <w:t xml:space="preserve">a </w:t>
      </w:r>
      <w:r w:rsidRPr="00B36CE0">
        <w:t xml:space="preserve">coach </w:t>
      </w:r>
      <w:r w:rsidR="004D6D3B" w:rsidRPr="00B36CE0">
        <w:t>on</w:t>
      </w:r>
      <w:r w:rsidR="00A25B48">
        <w:t xml:space="preserve"> an organizational development</w:t>
      </w:r>
      <w:r w:rsidR="004D6D3B" w:rsidRPr="00B36CE0">
        <w:t xml:space="preserve"> level to a coach </w:t>
      </w:r>
      <w:r w:rsidR="00AA2C88">
        <w:t xml:space="preserve">for </w:t>
      </w:r>
      <w:r w:rsidR="00AA2C88" w:rsidRPr="00B36CE0">
        <w:t>personal</w:t>
      </w:r>
      <w:r w:rsidR="00A25B48">
        <w:t xml:space="preserve"> development</w:t>
      </w:r>
      <w:r w:rsidR="004D6D3B" w:rsidRPr="00B36CE0">
        <w:t xml:space="preserve"> and leadership </w:t>
      </w:r>
    </w:p>
    <w:p w14:paraId="10B8EA86" w14:textId="77777777" w:rsidR="004D6D3B" w:rsidRPr="00B36CE0" w:rsidRDefault="004D6D3B" w:rsidP="005E1C9E">
      <w:pPr>
        <w:spacing w:line="276" w:lineRule="auto"/>
        <w:jc w:val="both"/>
      </w:pPr>
    </w:p>
    <w:p w14:paraId="2109E1E9" w14:textId="77777777" w:rsidR="00A637A1" w:rsidRPr="00B36CE0" w:rsidRDefault="004D6D3B" w:rsidP="005E1C9E">
      <w:pPr>
        <w:spacing w:line="276" w:lineRule="auto"/>
        <w:jc w:val="both"/>
      </w:pPr>
      <w:r w:rsidRPr="00B36CE0">
        <w:t>Prior to her departure to Bonaire in 2005, Anna worked at the ‘</w:t>
      </w:r>
      <w:proofErr w:type="spellStart"/>
      <w:r w:rsidRPr="00B36CE0">
        <w:t>Algemene</w:t>
      </w:r>
      <w:proofErr w:type="spellEnd"/>
      <w:r w:rsidRPr="00B36CE0">
        <w:t xml:space="preserve"> </w:t>
      </w:r>
      <w:proofErr w:type="spellStart"/>
      <w:r w:rsidRPr="00B36CE0">
        <w:t>Bestuursdien</w:t>
      </w:r>
      <w:r w:rsidR="00495BCD" w:rsidRPr="00B36CE0">
        <w:t>s</w:t>
      </w:r>
      <w:r w:rsidRPr="00B36CE0">
        <w:t>t</w:t>
      </w:r>
      <w:proofErr w:type="spellEnd"/>
      <w:r w:rsidR="00495BCD" w:rsidRPr="00B36CE0">
        <w:t>’ (A</w:t>
      </w:r>
      <w:r w:rsidRPr="00B36CE0">
        <w:t>B</w:t>
      </w:r>
      <w:r w:rsidR="00495BCD" w:rsidRPr="00B36CE0">
        <w:t>D</w:t>
      </w:r>
      <w:r w:rsidRPr="00B36CE0">
        <w:t>, a department of the Ministry of the Interior</w:t>
      </w:r>
      <w:r w:rsidR="00A36952">
        <w:t xml:space="preserve"> Affairs</w:t>
      </w:r>
      <w:r w:rsidRPr="00B36CE0">
        <w:t xml:space="preserve"> and Kingdom Relations) </w:t>
      </w:r>
      <w:r w:rsidR="00495BCD" w:rsidRPr="00B36CE0">
        <w:t xml:space="preserve">for several years </w:t>
      </w:r>
      <w:r w:rsidRPr="00B36CE0">
        <w:t>as a Management Development Advisor for top executives within the Dutch central government</w:t>
      </w:r>
      <w:r w:rsidR="00495BCD" w:rsidRPr="00B36CE0">
        <w:t>. Here, s</w:t>
      </w:r>
      <w:r w:rsidR="00B311AE">
        <w:t xml:space="preserve">he coached the </w:t>
      </w:r>
      <w:r w:rsidR="00A36952">
        <w:t xml:space="preserve">top </w:t>
      </w:r>
      <w:r w:rsidR="00B311AE">
        <w:t>management</w:t>
      </w:r>
      <w:r w:rsidR="00AC3E51">
        <w:t xml:space="preserve"> by involving</w:t>
      </w:r>
      <w:r w:rsidR="00495BCD" w:rsidRPr="00B36CE0">
        <w:t xml:space="preserve"> </w:t>
      </w:r>
      <w:r w:rsidR="00B311AE">
        <w:t xml:space="preserve">herself </w:t>
      </w:r>
      <w:r w:rsidR="00495BCD" w:rsidRPr="00B36CE0">
        <w:t xml:space="preserve">in personnel recruitment and selection </w:t>
      </w:r>
      <w:r w:rsidR="00AC3E51">
        <w:lastRenderedPageBreak/>
        <w:t xml:space="preserve">processes, </w:t>
      </w:r>
      <w:r w:rsidR="000A4C60" w:rsidRPr="00B36CE0">
        <w:t xml:space="preserve">career counseling and personal development of the </w:t>
      </w:r>
      <w:r w:rsidR="00A36952">
        <w:t>top</w:t>
      </w:r>
      <w:r w:rsidR="00A36952" w:rsidRPr="00B36CE0">
        <w:t xml:space="preserve"> </w:t>
      </w:r>
      <w:r w:rsidR="000A4C60" w:rsidRPr="00B36CE0">
        <w:t xml:space="preserve">management of the central government. </w:t>
      </w:r>
    </w:p>
    <w:p w14:paraId="132C6936" w14:textId="77777777" w:rsidR="005B0FF4" w:rsidRPr="00B36CE0" w:rsidRDefault="005B0FF4" w:rsidP="005E1C9E">
      <w:pPr>
        <w:spacing w:line="276" w:lineRule="auto"/>
        <w:jc w:val="both"/>
        <w:rPr>
          <w:b/>
          <w:bCs/>
        </w:rPr>
      </w:pPr>
    </w:p>
    <w:p w14:paraId="29CCED9F" w14:textId="77777777" w:rsidR="005B0FF4" w:rsidRPr="005D7A0A" w:rsidRDefault="000527CA" w:rsidP="005E1C9E">
      <w:pPr>
        <w:spacing w:line="276" w:lineRule="auto"/>
        <w:jc w:val="both"/>
        <w:rPr>
          <w:bCs/>
        </w:rPr>
      </w:pPr>
      <w:r w:rsidRPr="005D7A0A">
        <w:rPr>
          <w:bCs/>
        </w:rPr>
        <w:t xml:space="preserve">Clients in the Dutch Caribbean </w:t>
      </w:r>
      <w:proofErr w:type="gramStart"/>
      <w:r w:rsidRPr="005D7A0A">
        <w:rPr>
          <w:bCs/>
        </w:rPr>
        <w:t>include(</w:t>
      </w:r>
      <w:proofErr w:type="gramEnd"/>
      <w:r w:rsidRPr="005D7A0A">
        <w:rPr>
          <w:bCs/>
        </w:rPr>
        <w:t>d)</w:t>
      </w:r>
      <w:r w:rsidR="005B0FF4" w:rsidRPr="005D7A0A">
        <w:rPr>
          <w:bCs/>
        </w:rPr>
        <w:t>:</w:t>
      </w:r>
    </w:p>
    <w:p w14:paraId="35C4BEA9" w14:textId="77777777" w:rsidR="005B0FF4" w:rsidRPr="00FC524D" w:rsidRDefault="005B0FF4" w:rsidP="005E1C9E">
      <w:pPr>
        <w:pStyle w:val="ListParagraph"/>
        <w:numPr>
          <w:ilvl w:val="0"/>
          <w:numId w:val="3"/>
        </w:numPr>
        <w:spacing w:line="276" w:lineRule="auto"/>
        <w:jc w:val="both"/>
        <w:rPr>
          <w:bCs/>
        </w:rPr>
      </w:pPr>
      <w:r w:rsidRPr="00FC524D">
        <w:rPr>
          <w:bCs/>
        </w:rPr>
        <w:t>USONA (all islands)</w:t>
      </w:r>
    </w:p>
    <w:p w14:paraId="57D32153" w14:textId="77777777" w:rsidR="0036543D" w:rsidRPr="00FC524D" w:rsidRDefault="0036543D" w:rsidP="005E1C9E">
      <w:pPr>
        <w:pStyle w:val="ListParagraph"/>
        <w:numPr>
          <w:ilvl w:val="0"/>
          <w:numId w:val="3"/>
        </w:numPr>
        <w:spacing w:line="276" w:lineRule="auto"/>
        <w:jc w:val="both"/>
        <w:rPr>
          <w:bCs/>
        </w:rPr>
      </w:pPr>
      <w:r>
        <w:rPr>
          <w:bCs/>
        </w:rPr>
        <w:t>Government of Bonaire, public entity of the Netherlands</w:t>
      </w:r>
    </w:p>
    <w:p w14:paraId="59B25560" w14:textId="77777777" w:rsidR="00DB5599" w:rsidRDefault="00FC524D" w:rsidP="005E1C9E">
      <w:pPr>
        <w:pStyle w:val="ListParagraph"/>
        <w:numPr>
          <w:ilvl w:val="0"/>
          <w:numId w:val="3"/>
        </w:numPr>
        <w:spacing w:line="276" w:lineRule="auto"/>
        <w:jc w:val="both"/>
        <w:rPr>
          <w:bCs/>
        </w:rPr>
      </w:pPr>
      <w:r>
        <w:rPr>
          <w:bCs/>
        </w:rPr>
        <w:t>‘</w:t>
      </w:r>
      <w:proofErr w:type="spellStart"/>
      <w:r w:rsidR="00DB5599" w:rsidRPr="00FC524D">
        <w:rPr>
          <w:bCs/>
        </w:rPr>
        <w:t>Rijksdienst</w:t>
      </w:r>
      <w:proofErr w:type="spellEnd"/>
      <w:r>
        <w:rPr>
          <w:bCs/>
        </w:rPr>
        <w:t>’</w:t>
      </w:r>
      <w:r w:rsidR="00DB5599" w:rsidRPr="00FC524D">
        <w:rPr>
          <w:bCs/>
        </w:rPr>
        <w:t xml:space="preserve"> Dutch Caribbean, Bonaire</w:t>
      </w:r>
    </w:p>
    <w:p w14:paraId="2982371E" w14:textId="77777777" w:rsidR="00A36952" w:rsidRPr="00FC524D" w:rsidRDefault="00A36952" w:rsidP="005E1C9E">
      <w:pPr>
        <w:pStyle w:val="ListParagraph"/>
        <w:numPr>
          <w:ilvl w:val="0"/>
          <w:numId w:val="3"/>
        </w:numPr>
        <w:spacing w:line="276" w:lineRule="auto"/>
        <w:jc w:val="both"/>
        <w:rPr>
          <w:bCs/>
        </w:rPr>
      </w:pPr>
      <w:r>
        <w:rPr>
          <w:bCs/>
        </w:rPr>
        <w:t>Dutch Council for primary education (all islands)</w:t>
      </w:r>
    </w:p>
    <w:p w14:paraId="03893B51" w14:textId="77777777" w:rsidR="00DB5599" w:rsidRPr="00AA2C88" w:rsidRDefault="00A36952" w:rsidP="005E1C9E">
      <w:pPr>
        <w:pStyle w:val="ListParagraph"/>
        <w:numPr>
          <w:ilvl w:val="0"/>
          <w:numId w:val="3"/>
        </w:numPr>
        <w:spacing w:line="276" w:lineRule="auto"/>
        <w:jc w:val="both"/>
        <w:rPr>
          <w:bCs/>
        </w:rPr>
      </w:pPr>
      <w:r w:rsidRPr="00AA2C88">
        <w:rPr>
          <w:bCs/>
        </w:rPr>
        <w:t>Criminal investigation force of the Netherlands</w:t>
      </w:r>
      <w:r w:rsidR="00AA2C88" w:rsidRPr="00AA2C88">
        <w:rPr>
          <w:bCs/>
        </w:rPr>
        <w:t xml:space="preserve"> (all islands)</w:t>
      </w:r>
    </w:p>
    <w:p w14:paraId="42B5357E" w14:textId="77777777" w:rsidR="00DB5599" w:rsidRPr="00FC524D" w:rsidRDefault="00FF7F27" w:rsidP="005E1C9E">
      <w:pPr>
        <w:pStyle w:val="ListParagraph"/>
        <w:numPr>
          <w:ilvl w:val="0"/>
          <w:numId w:val="3"/>
        </w:numPr>
        <w:spacing w:line="276" w:lineRule="auto"/>
        <w:jc w:val="both"/>
        <w:rPr>
          <w:bCs/>
        </w:rPr>
      </w:pPr>
      <w:r w:rsidRPr="00FC524D">
        <w:rPr>
          <w:bCs/>
        </w:rPr>
        <w:t xml:space="preserve">Joint Court of Justice </w:t>
      </w:r>
      <w:r w:rsidR="00DB5599" w:rsidRPr="00FC524D">
        <w:rPr>
          <w:bCs/>
        </w:rPr>
        <w:t>(Curaçao)</w:t>
      </w:r>
    </w:p>
    <w:p w14:paraId="3CD1FCEA" w14:textId="77777777" w:rsidR="00DB5599" w:rsidRPr="00FC524D" w:rsidRDefault="00DC428B" w:rsidP="005E1C9E">
      <w:pPr>
        <w:pStyle w:val="ListParagraph"/>
        <w:numPr>
          <w:ilvl w:val="0"/>
          <w:numId w:val="3"/>
        </w:numPr>
        <w:spacing w:line="276" w:lineRule="auto"/>
        <w:jc w:val="both"/>
        <w:rPr>
          <w:bCs/>
        </w:rPr>
      </w:pPr>
      <w:r w:rsidRPr="00FC524D">
        <w:rPr>
          <w:bCs/>
        </w:rPr>
        <w:t>Caribbean Public Prosecution Service (</w:t>
      </w:r>
      <w:r w:rsidR="00DB5599" w:rsidRPr="00FC524D">
        <w:rPr>
          <w:bCs/>
        </w:rPr>
        <w:t>Curaçao)</w:t>
      </w:r>
    </w:p>
    <w:p w14:paraId="5EE06430" w14:textId="77777777" w:rsidR="00DB5599" w:rsidRPr="00FC524D" w:rsidRDefault="00BB2084" w:rsidP="005E1C9E">
      <w:pPr>
        <w:pStyle w:val="ListParagraph"/>
        <w:numPr>
          <w:ilvl w:val="0"/>
          <w:numId w:val="3"/>
        </w:numPr>
        <w:spacing w:line="276" w:lineRule="auto"/>
        <w:jc w:val="both"/>
        <w:rPr>
          <w:bCs/>
        </w:rPr>
      </w:pPr>
      <w:r w:rsidRPr="00FC524D">
        <w:rPr>
          <w:bCs/>
        </w:rPr>
        <w:t xml:space="preserve">Dutch </w:t>
      </w:r>
      <w:r w:rsidR="00DB5599" w:rsidRPr="00FC524D">
        <w:rPr>
          <w:bCs/>
        </w:rPr>
        <w:t>Minist</w:t>
      </w:r>
      <w:r w:rsidRPr="00FC524D">
        <w:rPr>
          <w:bCs/>
        </w:rPr>
        <w:t>ry of Education, Culture and Science</w:t>
      </w:r>
      <w:r w:rsidR="00DB5599" w:rsidRPr="00FC524D">
        <w:rPr>
          <w:bCs/>
        </w:rPr>
        <w:t xml:space="preserve"> (Bonaire)</w:t>
      </w:r>
    </w:p>
    <w:p w14:paraId="617074B4" w14:textId="77777777" w:rsidR="00DB5599" w:rsidRPr="00FC524D" w:rsidRDefault="00DB5599" w:rsidP="005E1C9E">
      <w:pPr>
        <w:pStyle w:val="ListParagraph"/>
        <w:numPr>
          <w:ilvl w:val="0"/>
          <w:numId w:val="3"/>
        </w:numPr>
        <w:spacing w:line="276" w:lineRule="auto"/>
        <w:jc w:val="both"/>
        <w:rPr>
          <w:bCs/>
        </w:rPr>
      </w:pPr>
      <w:r w:rsidRPr="00FC524D">
        <w:rPr>
          <w:bCs/>
        </w:rPr>
        <w:t>Dutch Ministry of Finance (Curaçao)</w:t>
      </w:r>
    </w:p>
    <w:p w14:paraId="323A137B" w14:textId="77777777" w:rsidR="00DB5599" w:rsidRPr="00FC524D" w:rsidRDefault="00FC524D" w:rsidP="005E1C9E">
      <w:pPr>
        <w:pStyle w:val="ListParagraph"/>
        <w:numPr>
          <w:ilvl w:val="0"/>
          <w:numId w:val="3"/>
        </w:numPr>
        <w:spacing w:line="276" w:lineRule="auto"/>
        <w:jc w:val="both"/>
        <w:rPr>
          <w:bCs/>
        </w:rPr>
      </w:pPr>
      <w:r>
        <w:rPr>
          <w:bCs/>
        </w:rPr>
        <w:t>‘</w:t>
      </w:r>
      <w:proofErr w:type="spellStart"/>
      <w:r w:rsidR="00DB5599" w:rsidRPr="00FC524D">
        <w:rPr>
          <w:bCs/>
        </w:rPr>
        <w:t>Kennis</w:t>
      </w:r>
      <w:proofErr w:type="spellEnd"/>
      <w:r w:rsidR="00DB5599" w:rsidRPr="00FC524D">
        <w:rPr>
          <w:bCs/>
        </w:rPr>
        <w:t xml:space="preserve"> </w:t>
      </w:r>
      <w:proofErr w:type="spellStart"/>
      <w:r w:rsidR="00DB5599" w:rsidRPr="00FC524D">
        <w:rPr>
          <w:bCs/>
        </w:rPr>
        <w:t>voor</w:t>
      </w:r>
      <w:proofErr w:type="spellEnd"/>
      <w:r w:rsidR="00DB5599" w:rsidRPr="00FC524D">
        <w:rPr>
          <w:bCs/>
        </w:rPr>
        <w:t xml:space="preserve"> Curaçao</w:t>
      </w:r>
      <w:r>
        <w:rPr>
          <w:bCs/>
        </w:rPr>
        <w:t>’</w:t>
      </w:r>
    </w:p>
    <w:p w14:paraId="790A1359" w14:textId="77777777" w:rsidR="00DB5599" w:rsidRPr="00FC524D" w:rsidRDefault="00DB5599" w:rsidP="005E1C9E">
      <w:pPr>
        <w:pStyle w:val="ListParagraph"/>
        <w:numPr>
          <w:ilvl w:val="0"/>
          <w:numId w:val="3"/>
        </w:numPr>
        <w:spacing w:line="276" w:lineRule="auto"/>
        <w:jc w:val="both"/>
        <w:rPr>
          <w:bCs/>
        </w:rPr>
      </w:pPr>
      <w:r w:rsidRPr="00FC524D">
        <w:rPr>
          <w:bCs/>
        </w:rPr>
        <w:t>Deloitte (</w:t>
      </w:r>
      <w:r w:rsidR="000527CA">
        <w:rPr>
          <w:bCs/>
        </w:rPr>
        <w:t xml:space="preserve">The Netherlands and </w:t>
      </w:r>
      <w:r w:rsidRPr="00FC524D">
        <w:rPr>
          <w:bCs/>
        </w:rPr>
        <w:t>Curaçao)</w:t>
      </w:r>
    </w:p>
    <w:p w14:paraId="129529FB" w14:textId="77777777" w:rsidR="003C3B37" w:rsidRPr="00FC524D" w:rsidRDefault="003C3B37" w:rsidP="005E1C9E">
      <w:pPr>
        <w:pStyle w:val="ListParagraph"/>
        <w:numPr>
          <w:ilvl w:val="0"/>
          <w:numId w:val="3"/>
        </w:numPr>
        <w:spacing w:line="276" w:lineRule="auto"/>
        <w:jc w:val="both"/>
        <w:rPr>
          <w:bCs/>
        </w:rPr>
      </w:pPr>
      <w:proofErr w:type="spellStart"/>
      <w:r w:rsidRPr="00FC524D">
        <w:rPr>
          <w:bCs/>
        </w:rPr>
        <w:t>Linkels</w:t>
      </w:r>
      <w:proofErr w:type="spellEnd"/>
      <w:r w:rsidRPr="00FC524D">
        <w:rPr>
          <w:bCs/>
        </w:rPr>
        <w:t xml:space="preserve"> &amp; van </w:t>
      </w:r>
      <w:proofErr w:type="spellStart"/>
      <w:r w:rsidRPr="00FC524D">
        <w:rPr>
          <w:bCs/>
        </w:rPr>
        <w:t>Wilgen</w:t>
      </w:r>
      <w:proofErr w:type="spellEnd"/>
      <w:r w:rsidR="00DB5599" w:rsidRPr="00FC524D">
        <w:rPr>
          <w:bCs/>
        </w:rPr>
        <w:t xml:space="preserve"> </w:t>
      </w:r>
      <w:r w:rsidRPr="00FC524D">
        <w:rPr>
          <w:bCs/>
        </w:rPr>
        <w:t>(Bonaire and Curaçao)</w:t>
      </w:r>
    </w:p>
    <w:p w14:paraId="7F784457" w14:textId="77777777" w:rsidR="003C3B37" w:rsidRPr="00FC524D" w:rsidRDefault="003C3B37" w:rsidP="005E1C9E">
      <w:pPr>
        <w:pStyle w:val="ListParagraph"/>
        <w:numPr>
          <w:ilvl w:val="0"/>
          <w:numId w:val="3"/>
        </w:numPr>
        <w:spacing w:line="276" w:lineRule="auto"/>
        <w:jc w:val="both"/>
        <w:rPr>
          <w:bCs/>
        </w:rPr>
      </w:pPr>
      <w:r w:rsidRPr="00FC524D">
        <w:rPr>
          <w:bCs/>
        </w:rPr>
        <w:t xml:space="preserve">PRGV </w:t>
      </w:r>
      <w:r w:rsidR="00DF7EE3" w:rsidRPr="00FC524D">
        <w:rPr>
          <w:bCs/>
        </w:rPr>
        <w:t>–</w:t>
      </w:r>
      <w:r w:rsidRPr="00FC524D">
        <w:rPr>
          <w:bCs/>
        </w:rPr>
        <w:t xml:space="preserve"> Peter </w:t>
      </w:r>
      <w:proofErr w:type="spellStart"/>
      <w:r w:rsidRPr="00FC524D">
        <w:rPr>
          <w:bCs/>
        </w:rPr>
        <w:t>Reijmer</w:t>
      </w:r>
      <w:proofErr w:type="spellEnd"/>
      <w:r w:rsidRPr="00FC524D">
        <w:rPr>
          <w:bCs/>
        </w:rPr>
        <w:t xml:space="preserve"> </w:t>
      </w:r>
      <w:proofErr w:type="spellStart"/>
      <w:r w:rsidRPr="00FC524D">
        <w:rPr>
          <w:bCs/>
        </w:rPr>
        <w:t>Grafisch</w:t>
      </w:r>
      <w:proofErr w:type="spellEnd"/>
      <w:r w:rsidRPr="00FC524D">
        <w:rPr>
          <w:bCs/>
        </w:rPr>
        <w:t xml:space="preserve"> </w:t>
      </w:r>
      <w:proofErr w:type="spellStart"/>
      <w:r w:rsidRPr="00FC524D">
        <w:rPr>
          <w:bCs/>
        </w:rPr>
        <w:t>Vormgevers</w:t>
      </w:r>
      <w:proofErr w:type="spellEnd"/>
      <w:r w:rsidRPr="00FC524D">
        <w:rPr>
          <w:bCs/>
        </w:rPr>
        <w:t xml:space="preserve"> (Curaçao)</w:t>
      </w:r>
    </w:p>
    <w:p w14:paraId="43E2CCB8" w14:textId="77777777" w:rsidR="00B22DC9" w:rsidRPr="00FC524D" w:rsidRDefault="003C3B37" w:rsidP="005E1C9E">
      <w:pPr>
        <w:pStyle w:val="ListParagraph"/>
        <w:numPr>
          <w:ilvl w:val="0"/>
          <w:numId w:val="3"/>
        </w:numPr>
        <w:spacing w:line="276" w:lineRule="auto"/>
        <w:jc w:val="both"/>
        <w:rPr>
          <w:bCs/>
        </w:rPr>
      </w:pPr>
      <w:r w:rsidRPr="00FC524D">
        <w:rPr>
          <w:bCs/>
        </w:rPr>
        <w:t xml:space="preserve">Personal development for </w:t>
      </w:r>
      <w:r w:rsidR="00FC524D">
        <w:rPr>
          <w:bCs/>
        </w:rPr>
        <w:t>individuals</w:t>
      </w:r>
      <w:r w:rsidRPr="00FC524D">
        <w:rPr>
          <w:bCs/>
        </w:rPr>
        <w:t xml:space="preserve"> (Bonaire and Curaçao)</w:t>
      </w:r>
    </w:p>
    <w:p w14:paraId="6ED48648" w14:textId="77777777" w:rsidR="00B22DC9" w:rsidRPr="00B36CE0" w:rsidRDefault="00B22DC9" w:rsidP="005E1C9E">
      <w:pPr>
        <w:spacing w:line="276" w:lineRule="auto"/>
        <w:jc w:val="both"/>
        <w:rPr>
          <w:bCs/>
        </w:rPr>
      </w:pPr>
    </w:p>
    <w:p w14:paraId="6A307762" w14:textId="77777777" w:rsidR="00A94E20" w:rsidRPr="00B539E4" w:rsidRDefault="00B22DC9" w:rsidP="005E1C9E">
      <w:pPr>
        <w:spacing w:line="276" w:lineRule="auto"/>
        <w:jc w:val="both"/>
        <w:rPr>
          <w:bCs/>
        </w:rPr>
      </w:pPr>
      <w:r w:rsidRPr="00B36CE0">
        <w:rPr>
          <w:b/>
          <w:bCs/>
        </w:rPr>
        <w:t>Vision</w:t>
      </w:r>
    </w:p>
    <w:p w14:paraId="6060D4EC" w14:textId="77777777" w:rsidR="006D203A" w:rsidRPr="00B36CE0" w:rsidRDefault="00B539E4" w:rsidP="005E1C9E">
      <w:pPr>
        <w:spacing w:line="276" w:lineRule="auto"/>
        <w:jc w:val="both"/>
        <w:rPr>
          <w:bCs/>
        </w:rPr>
      </w:pPr>
      <w:r w:rsidRPr="005D0573">
        <w:rPr>
          <w:bCs/>
        </w:rPr>
        <w:t>Individuals</w:t>
      </w:r>
      <w:r w:rsidR="00B22DC9" w:rsidRPr="005D0573">
        <w:rPr>
          <w:bCs/>
        </w:rPr>
        <w:t xml:space="preserve"> and organizations are </w:t>
      </w:r>
      <w:r w:rsidR="005D0573">
        <w:rPr>
          <w:bCs/>
        </w:rPr>
        <w:t>strongly</w:t>
      </w:r>
      <w:r w:rsidR="00B22DC9" w:rsidRPr="005D0573">
        <w:rPr>
          <w:bCs/>
        </w:rPr>
        <w:t xml:space="preserve"> </w:t>
      </w:r>
      <w:r w:rsidR="00AA2C88" w:rsidRPr="005D0573">
        <w:rPr>
          <w:bCs/>
        </w:rPr>
        <w:t>intertwined</w:t>
      </w:r>
      <w:r w:rsidR="002E7896">
        <w:rPr>
          <w:bCs/>
        </w:rPr>
        <w:t xml:space="preserve">. </w:t>
      </w:r>
      <w:r w:rsidR="00B22DC9" w:rsidRPr="005D0573">
        <w:rPr>
          <w:bCs/>
        </w:rPr>
        <w:t>The</w:t>
      </w:r>
      <w:r w:rsidR="00B22DC9" w:rsidRPr="00B36CE0">
        <w:rPr>
          <w:bCs/>
        </w:rPr>
        <w:t xml:space="preserve"> </w:t>
      </w:r>
      <w:r w:rsidR="00AA2C88">
        <w:rPr>
          <w:bCs/>
        </w:rPr>
        <w:t xml:space="preserve">nature and </w:t>
      </w:r>
      <w:r w:rsidR="00A36952">
        <w:rPr>
          <w:bCs/>
        </w:rPr>
        <w:t xml:space="preserve">attitude </w:t>
      </w:r>
      <w:r w:rsidR="006D203A" w:rsidRPr="00B36CE0">
        <w:rPr>
          <w:bCs/>
        </w:rPr>
        <w:t xml:space="preserve">of </w:t>
      </w:r>
      <w:r w:rsidR="00A36952">
        <w:rPr>
          <w:bCs/>
        </w:rPr>
        <w:t>the staff</w:t>
      </w:r>
      <w:r w:rsidR="006D203A" w:rsidRPr="00B36CE0">
        <w:rPr>
          <w:bCs/>
        </w:rPr>
        <w:t xml:space="preserve"> m</w:t>
      </w:r>
      <w:r w:rsidR="00F30760">
        <w:rPr>
          <w:bCs/>
        </w:rPr>
        <w:t>ostly determines</w:t>
      </w:r>
      <w:r w:rsidR="006D203A" w:rsidRPr="00B36CE0">
        <w:rPr>
          <w:bCs/>
        </w:rPr>
        <w:t xml:space="preserve"> </w:t>
      </w:r>
      <w:r w:rsidR="00F30760">
        <w:rPr>
          <w:bCs/>
        </w:rPr>
        <w:t>the functioning of an organization</w:t>
      </w:r>
      <w:r w:rsidR="006D203A" w:rsidRPr="00B36CE0">
        <w:rPr>
          <w:bCs/>
        </w:rPr>
        <w:t xml:space="preserve">. If employees function well, the organization will experience the positive effects as a result. Vice-versa, if an organization performs poorly, the employees will be </w:t>
      </w:r>
      <w:r w:rsidR="00A36952">
        <w:rPr>
          <w:bCs/>
        </w:rPr>
        <w:t>sensitive for</w:t>
      </w:r>
      <w:r w:rsidR="006D203A" w:rsidRPr="00B36CE0">
        <w:rPr>
          <w:bCs/>
        </w:rPr>
        <w:t xml:space="preserve"> this and perform poorly on their turn </w:t>
      </w:r>
      <w:r w:rsidR="009C5E5F">
        <w:rPr>
          <w:bCs/>
        </w:rPr>
        <w:t>due to</w:t>
      </w:r>
      <w:r w:rsidR="006D203A" w:rsidRPr="00B36CE0">
        <w:rPr>
          <w:bCs/>
        </w:rPr>
        <w:t xml:space="preserve"> </w:t>
      </w:r>
      <w:r w:rsidR="009C5E5F">
        <w:rPr>
          <w:bCs/>
        </w:rPr>
        <w:t>poor</w:t>
      </w:r>
      <w:r w:rsidR="006D203A" w:rsidRPr="00B36CE0">
        <w:rPr>
          <w:bCs/>
        </w:rPr>
        <w:t xml:space="preserve"> motivation.</w:t>
      </w:r>
    </w:p>
    <w:p w14:paraId="7DD55844" w14:textId="77777777" w:rsidR="006D012F" w:rsidRPr="00B36CE0" w:rsidRDefault="006D012F" w:rsidP="005E1C9E">
      <w:pPr>
        <w:spacing w:line="276" w:lineRule="auto"/>
        <w:jc w:val="both"/>
        <w:rPr>
          <w:bCs/>
        </w:rPr>
      </w:pPr>
    </w:p>
    <w:p w14:paraId="7CA8368A" w14:textId="77777777" w:rsidR="004E0824" w:rsidRPr="002D239D" w:rsidRDefault="004E0824" w:rsidP="005E1C9E">
      <w:pPr>
        <w:spacing w:line="276" w:lineRule="auto"/>
        <w:jc w:val="both"/>
        <w:rPr>
          <w:bCs/>
        </w:rPr>
      </w:pPr>
      <w:r w:rsidRPr="002D239D">
        <w:rPr>
          <w:bCs/>
        </w:rPr>
        <w:t xml:space="preserve">As one </w:t>
      </w:r>
      <w:r w:rsidR="002E7896" w:rsidRPr="002D239D">
        <w:rPr>
          <w:bCs/>
        </w:rPr>
        <w:t xml:space="preserve">feels passionate about engaging </w:t>
      </w:r>
      <w:r w:rsidR="00407002" w:rsidRPr="002D239D">
        <w:rPr>
          <w:bCs/>
        </w:rPr>
        <w:t>him</w:t>
      </w:r>
      <w:r w:rsidRPr="002D239D">
        <w:rPr>
          <w:bCs/>
        </w:rPr>
        <w:t>self in activities, he will create his own opportunities to stimulate personal</w:t>
      </w:r>
      <w:r w:rsidR="00B36CE0" w:rsidRPr="002D239D">
        <w:rPr>
          <w:bCs/>
        </w:rPr>
        <w:t xml:space="preserve"> growth; he will look for possibilities to develop qualities that have not blossomed yet.</w:t>
      </w:r>
      <w:r w:rsidR="00D374FE" w:rsidRPr="002D239D">
        <w:rPr>
          <w:bCs/>
        </w:rPr>
        <w:t xml:space="preserve"> The fundamental idea of coaching is to expand one’s consciousness regarding attitude and personal development, on individual level, team level and organizational level.</w:t>
      </w:r>
    </w:p>
    <w:p w14:paraId="5C41467D" w14:textId="77777777" w:rsidR="009C5E5F" w:rsidRDefault="009C5E5F" w:rsidP="005E1C9E">
      <w:pPr>
        <w:spacing w:line="276" w:lineRule="auto"/>
        <w:jc w:val="both"/>
        <w:rPr>
          <w:bCs/>
        </w:rPr>
      </w:pPr>
    </w:p>
    <w:p w14:paraId="4F3A1B13" w14:textId="77777777" w:rsidR="009C5E5F" w:rsidRPr="006355FC" w:rsidRDefault="009C5E5F" w:rsidP="005E1C9E">
      <w:pPr>
        <w:spacing w:line="276" w:lineRule="auto"/>
        <w:jc w:val="both"/>
        <w:rPr>
          <w:b/>
          <w:bCs/>
        </w:rPr>
      </w:pPr>
      <w:r w:rsidRPr="006355FC">
        <w:rPr>
          <w:b/>
          <w:bCs/>
        </w:rPr>
        <w:t>The objective of Coaching and Management Advice Bonaire</w:t>
      </w:r>
    </w:p>
    <w:p w14:paraId="032D96CD" w14:textId="77777777" w:rsidR="002C25D7" w:rsidRDefault="00DF7EE3" w:rsidP="005E1C9E">
      <w:pPr>
        <w:spacing w:line="276" w:lineRule="auto"/>
        <w:jc w:val="both"/>
        <w:rPr>
          <w:bCs/>
        </w:rPr>
      </w:pPr>
      <w:r>
        <w:rPr>
          <w:bCs/>
        </w:rPr>
        <w:t xml:space="preserve">The objective of Coaching and Management Advice is to </w:t>
      </w:r>
      <w:r w:rsidR="00514666" w:rsidRPr="00514666">
        <w:rPr>
          <w:bCs/>
        </w:rPr>
        <w:t>uncover</w:t>
      </w:r>
      <w:r>
        <w:rPr>
          <w:bCs/>
        </w:rPr>
        <w:t xml:space="preserve"> the qualities of people and organizations and help them to express</w:t>
      </w:r>
      <w:r w:rsidR="009C5A7A">
        <w:rPr>
          <w:bCs/>
        </w:rPr>
        <w:t xml:space="preserve"> and perform them</w:t>
      </w:r>
      <w:r>
        <w:rPr>
          <w:bCs/>
        </w:rPr>
        <w:t xml:space="preserve">. </w:t>
      </w:r>
      <w:r w:rsidR="00514666">
        <w:rPr>
          <w:bCs/>
        </w:rPr>
        <w:t>C</w:t>
      </w:r>
      <w:r>
        <w:rPr>
          <w:bCs/>
        </w:rPr>
        <w:t>onfront</w:t>
      </w:r>
      <w:r w:rsidR="00514666">
        <w:rPr>
          <w:bCs/>
        </w:rPr>
        <w:t>ing</w:t>
      </w:r>
      <w:r>
        <w:rPr>
          <w:bCs/>
        </w:rPr>
        <w:t xml:space="preserve"> clients with their behav</w:t>
      </w:r>
      <w:r w:rsidR="00514666">
        <w:rPr>
          <w:bCs/>
        </w:rPr>
        <w:t>ior and its effects encourages them</w:t>
      </w:r>
      <w:r w:rsidR="002C25D7">
        <w:rPr>
          <w:bCs/>
        </w:rPr>
        <w:t xml:space="preserve"> to find the strength </w:t>
      </w:r>
      <w:r w:rsidR="009C5A7A">
        <w:rPr>
          <w:bCs/>
        </w:rPr>
        <w:t xml:space="preserve">to express hidden </w:t>
      </w:r>
      <w:r w:rsidR="002C25D7">
        <w:rPr>
          <w:bCs/>
        </w:rPr>
        <w:t>qualities.</w:t>
      </w:r>
    </w:p>
    <w:p w14:paraId="06FEE35C" w14:textId="77777777" w:rsidR="004B4C34" w:rsidRDefault="004B4C34" w:rsidP="005E1C9E">
      <w:pPr>
        <w:spacing w:line="276" w:lineRule="auto"/>
        <w:jc w:val="both"/>
        <w:rPr>
          <w:bCs/>
        </w:rPr>
      </w:pPr>
    </w:p>
    <w:p w14:paraId="7B64EC54" w14:textId="77777777" w:rsidR="009C15DC" w:rsidRDefault="003947E3" w:rsidP="005E1C9E">
      <w:pPr>
        <w:spacing w:line="276" w:lineRule="auto"/>
        <w:jc w:val="both"/>
        <w:rPr>
          <w:bCs/>
        </w:rPr>
      </w:pPr>
      <w:r>
        <w:rPr>
          <w:bCs/>
        </w:rPr>
        <w:t xml:space="preserve">Coaching is </w:t>
      </w:r>
      <w:r w:rsidR="00DE1A14">
        <w:rPr>
          <w:bCs/>
        </w:rPr>
        <w:t>dedicated</w:t>
      </w:r>
      <w:r>
        <w:rPr>
          <w:bCs/>
        </w:rPr>
        <w:t xml:space="preserve"> </w:t>
      </w:r>
      <w:r w:rsidR="00DE1A14">
        <w:rPr>
          <w:bCs/>
        </w:rPr>
        <w:t>to</w:t>
      </w:r>
      <w:r>
        <w:rPr>
          <w:bCs/>
        </w:rPr>
        <w:t xml:space="preserve"> </w:t>
      </w:r>
      <w:r w:rsidR="00CC3E12">
        <w:rPr>
          <w:bCs/>
        </w:rPr>
        <w:t>individual development, but i</w:t>
      </w:r>
      <w:r w:rsidR="00AF7468">
        <w:rPr>
          <w:bCs/>
        </w:rPr>
        <w:t>t</w:t>
      </w:r>
      <w:r w:rsidR="006B35DF">
        <w:rPr>
          <w:bCs/>
        </w:rPr>
        <w:t xml:space="preserve"> can also be offered in the form of team coaching and trainings to several people at once. Management Advice is </w:t>
      </w:r>
      <w:r w:rsidR="009C5A7A">
        <w:rPr>
          <w:bCs/>
        </w:rPr>
        <w:t xml:space="preserve">focused on </w:t>
      </w:r>
      <w:r w:rsidR="006B35DF">
        <w:rPr>
          <w:bCs/>
        </w:rPr>
        <w:t xml:space="preserve">the development of the </w:t>
      </w:r>
      <w:r w:rsidR="00AF7468">
        <w:rPr>
          <w:bCs/>
        </w:rPr>
        <w:t>organization</w:t>
      </w:r>
      <w:r w:rsidR="006B35DF">
        <w:rPr>
          <w:bCs/>
        </w:rPr>
        <w:t xml:space="preserve"> as a whole. </w:t>
      </w:r>
      <w:r w:rsidR="00DE1A14">
        <w:rPr>
          <w:bCs/>
        </w:rPr>
        <w:t>In</w:t>
      </w:r>
      <w:r w:rsidR="008862B1">
        <w:rPr>
          <w:bCs/>
        </w:rPr>
        <w:t xml:space="preserve"> coaching, trainings and management development, the interaction between </w:t>
      </w:r>
      <w:r w:rsidR="009C5A7A">
        <w:rPr>
          <w:bCs/>
        </w:rPr>
        <w:t xml:space="preserve">the </w:t>
      </w:r>
      <w:r w:rsidR="008862B1">
        <w:rPr>
          <w:bCs/>
        </w:rPr>
        <w:t xml:space="preserve">human </w:t>
      </w:r>
      <w:r w:rsidR="009C5A7A">
        <w:rPr>
          <w:bCs/>
        </w:rPr>
        <w:t xml:space="preserve">part </w:t>
      </w:r>
      <w:r w:rsidR="008862B1">
        <w:rPr>
          <w:bCs/>
        </w:rPr>
        <w:t>and organization</w:t>
      </w:r>
      <w:r w:rsidR="009C5A7A">
        <w:rPr>
          <w:bCs/>
        </w:rPr>
        <w:t>al part</w:t>
      </w:r>
      <w:r w:rsidR="008862B1">
        <w:rPr>
          <w:bCs/>
        </w:rPr>
        <w:t xml:space="preserve"> is central.</w:t>
      </w:r>
      <w:r w:rsidR="00AF7468">
        <w:rPr>
          <w:bCs/>
        </w:rPr>
        <w:t xml:space="preserve"> The individual approach </w:t>
      </w:r>
      <w:r w:rsidR="00DE1A14">
        <w:rPr>
          <w:bCs/>
        </w:rPr>
        <w:t>in</w:t>
      </w:r>
      <w:r w:rsidR="00AF7468">
        <w:rPr>
          <w:bCs/>
        </w:rPr>
        <w:t xml:space="preserve"> coaching has the advantage that </w:t>
      </w:r>
      <w:r w:rsidR="00DE1A14">
        <w:rPr>
          <w:bCs/>
        </w:rPr>
        <w:t>it</w:t>
      </w:r>
      <w:r w:rsidR="00AF7468">
        <w:rPr>
          <w:bCs/>
        </w:rPr>
        <w:t xml:space="preserve"> is the most direct way to </w:t>
      </w:r>
      <w:r w:rsidR="00DE1A14">
        <w:rPr>
          <w:bCs/>
        </w:rPr>
        <w:t>have</w:t>
      </w:r>
      <w:r w:rsidR="00AF7468">
        <w:rPr>
          <w:bCs/>
        </w:rPr>
        <w:t xml:space="preserve"> people </w:t>
      </w:r>
      <w:r w:rsidR="00DE1A14">
        <w:rPr>
          <w:bCs/>
        </w:rPr>
        <w:t>acquire</w:t>
      </w:r>
      <w:r w:rsidR="00AF7468">
        <w:rPr>
          <w:bCs/>
        </w:rPr>
        <w:t xml:space="preserve"> self-knowledge. The coach motivates the client to achieve the desired </w:t>
      </w:r>
      <w:r w:rsidR="0070776A">
        <w:rPr>
          <w:bCs/>
        </w:rPr>
        <w:t xml:space="preserve">change in thought and attitude. Coaching can </w:t>
      </w:r>
      <w:r w:rsidR="003C1193">
        <w:rPr>
          <w:bCs/>
        </w:rPr>
        <w:t>be approached from different perspectives</w:t>
      </w:r>
      <w:r w:rsidR="00CC3E12" w:rsidRPr="003C1193">
        <w:rPr>
          <w:bCs/>
        </w:rPr>
        <w:t>,</w:t>
      </w:r>
      <w:r w:rsidR="000805F0">
        <w:rPr>
          <w:bCs/>
        </w:rPr>
        <w:t xml:space="preserve"> depending on the issue: </w:t>
      </w:r>
      <w:r w:rsidR="00155EEC">
        <w:rPr>
          <w:bCs/>
        </w:rPr>
        <w:t xml:space="preserve">it </w:t>
      </w:r>
      <w:r w:rsidR="009C5A7A">
        <w:rPr>
          <w:bCs/>
        </w:rPr>
        <w:t xml:space="preserve">can </w:t>
      </w:r>
      <w:r w:rsidR="00DE1A14">
        <w:rPr>
          <w:bCs/>
        </w:rPr>
        <w:t>relate to</w:t>
      </w:r>
      <w:r w:rsidR="00155EEC">
        <w:rPr>
          <w:bCs/>
        </w:rPr>
        <w:t xml:space="preserve"> increasing personal </w:t>
      </w:r>
      <w:r w:rsidR="002656E0">
        <w:rPr>
          <w:bCs/>
        </w:rPr>
        <w:t xml:space="preserve">effectiveness </w:t>
      </w:r>
      <w:r w:rsidR="00155EEC">
        <w:rPr>
          <w:bCs/>
        </w:rPr>
        <w:t xml:space="preserve">at work, </w:t>
      </w:r>
      <w:r w:rsidR="00DE1A14">
        <w:rPr>
          <w:bCs/>
        </w:rPr>
        <w:t xml:space="preserve">it </w:t>
      </w:r>
      <w:r w:rsidR="009C5A7A">
        <w:rPr>
          <w:bCs/>
        </w:rPr>
        <w:t xml:space="preserve">can </w:t>
      </w:r>
      <w:r w:rsidR="00DE1A14">
        <w:rPr>
          <w:bCs/>
        </w:rPr>
        <w:t>have to do with</w:t>
      </w:r>
      <w:r w:rsidR="00155EEC">
        <w:rPr>
          <w:bCs/>
        </w:rPr>
        <w:t xml:space="preserve"> career choices or</w:t>
      </w:r>
      <w:r w:rsidR="00DE1A14">
        <w:rPr>
          <w:bCs/>
        </w:rPr>
        <w:t xml:space="preserve"> it </w:t>
      </w:r>
      <w:r w:rsidR="009C5A7A">
        <w:rPr>
          <w:bCs/>
        </w:rPr>
        <w:t xml:space="preserve">can </w:t>
      </w:r>
      <w:r w:rsidR="00DE1A14">
        <w:rPr>
          <w:bCs/>
        </w:rPr>
        <w:t>concern</w:t>
      </w:r>
      <w:r w:rsidR="00155EEC">
        <w:rPr>
          <w:bCs/>
        </w:rPr>
        <w:t xml:space="preserve"> strengthening certain skills. Examples of </w:t>
      </w:r>
      <w:r w:rsidR="00B05B72">
        <w:rPr>
          <w:bCs/>
        </w:rPr>
        <w:t xml:space="preserve">coaching </w:t>
      </w:r>
      <w:r w:rsidR="00FF4ACA" w:rsidRPr="00FF4ACA">
        <w:rPr>
          <w:bCs/>
        </w:rPr>
        <w:t xml:space="preserve">topics </w:t>
      </w:r>
      <w:r w:rsidR="00155EEC">
        <w:rPr>
          <w:bCs/>
        </w:rPr>
        <w:t xml:space="preserve">include communication techniques, career choices, practical management skills, conflict resolution, dealing with </w:t>
      </w:r>
      <w:r w:rsidR="009C15DC" w:rsidRPr="009C15DC">
        <w:rPr>
          <w:bCs/>
        </w:rPr>
        <w:t>resistance</w:t>
      </w:r>
      <w:r w:rsidR="00B05B72">
        <w:rPr>
          <w:bCs/>
        </w:rPr>
        <w:t xml:space="preserve"> </w:t>
      </w:r>
      <w:r w:rsidR="00B05B72">
        <w:rPr>
          <w:bCs/>
        </w:rPr>
        <w:lastRenderedPageBreak/>
        <w:t>and</w:t>
      </w:r>
      <w:r w:rsidR="00155EEC">
        <w:rPr>
          <w:bCs/>
        </w:rPr>
        <w:t xml:space="preserve"> </w:t>
      </w:r>
      <w:r w:rsidR="00AC51AF">
        <w:rPr>
          <w:bCs/>
        </w:rPr>
        <w:t>situation</w:t>
      </w:r>
      <w:r w:rsidR="00EB25BE">
        <w:rPr>
          <w:bCs/>
        </w:rPr>
        <w:t>al</w:t>
      </w:r>
      <w:r w:rsidR="00AC51AF">
        <w:rPr>
          <w:bCs/>
        </w:rPr>
        <w:t xml:space="preserve"> leadership. </w:t>
      </w:r>
      <w:r w:rsidR="009C15DC" w:rsidRPr="00783EC2">
        <w:rPr>
          <w:bCs/>
        </w:rPr>
        <w:t xml:space="preserve">Coaching </w:t>
      </w:r>
      <w:r w:rsidR="00783EC2" w:rsidRPr="00783EC2">
        <w:rPr>
          <w:bCs/>
        </w:rPr>
        <w:t>utilizes</w:t>
      </w:r>
      <w:r w:rsidR="009C15DC">
        <w:rPr>
          <w:bCs/>
        </w:rPr>
        <w:t xml:space="preserve"> several theoretical frameworks such as the </w:t>
      </w:r>
      <w:r w:rsidR="002F1B05">
        <w:rPr>
          <w:bCs/>
        </w:rPr>
        <w:t xml:space="preserve">Experiential Learning Model (ELM) by Kolb, </w:t>
      </w:r>
      <w:r w:rsidR="00EB25BE">
        <w:rPr>
          <w:bCs/>
        </w:rPr>
        <w:t>systems thinking,</w:t>
      </w:r>
      <w:r w:rsidR="002F1B05">
        <w:rPr>
          <w:bCs/>
        </w:rPr>
        <w:t xml:space="preserve"> biographical analysis, rational emotive analysis, core quadrants and the </w:t>
      </w:r>
      <w:r w:rsidR="009C5A7A">
        <w:rPr>
          <w:bCs/>
        </w:rPr>
        <w:t>d</w:t>
      </w:r>
      <w:r w:rsidR="002F1B05" w:rsidRPr="00EB25BE">
        <w:rPr>
          <w:bCs/>
        </w:rPr>
        <w:t xml:space="preserve">ynamic </w:t>
      </w:r>
      <w:r w:rsidR="009C5A7A">
        <w:rPr>
          <w:bCs/>
        </w:rPr>
        <w:t>j</w:t>
      </w:r>
      <w:r w:rsidR="00EB25BE" w:rsidRPr="00EB25BE">
        <w:rPr>
          <w:bCs/>
        </w:rPr>
        <w:t>udgment-formation model</w:t>
      </w:r>
      <w:r w:rsidR="00EB25BE">
        <w:rPr>
          <w:bCs/>
        </w:rPr>
        <w:t xml:space="preserve">. </w:t>
      </w:r>
    </w:p>
    <w:p w14:paraId="69CB5448" w14:textId="77777777" w:rsidR="009C15DC" w:rsidRPr="005B3584" w:rsidRDefault="009C15DC" w:rsidP="005E1C9E">
      <w:pPr>
        <w:spacing w:line="276" w:lineRule="auto"/>
        <w:jc w:val="both"/>
      </w:pPr>
    </w:p>
    <w:p w14:paraId="386D2FF0" w14:textId="77777777" w:rsidR="005B3584" w:rsidRDefault="005B3584" w:rsidP="005E1C9E">
      <w:pPr>
        <w:spacing w:line="276" w:lineRule="auto"/>
        <w:jc w:val="both"/>
      </w:pPr>
      <w:r>
        <w:t>When</w:t>
      </w:r>
      <w:r w:rsidRPr="005B3584">
        <w:t xml:space="preserve"> </w:t>
      </w:r>
      <w:r>
        <w:t xml:space="preserve">multiple persons </w:t>
      </w:r>
      <w:r w:rsidR="00595DDE">
        <w:t>want</w:t>
      </w:r>
      <w:r>
        <w:t xml:space="preserve"> coaching at the same time, </w:t>
      </w:r>
      <w:r w:rsidR="00595DDE">
        <w:t xml:space="preserve">they can opt for </w:t>
      </w:r>
      <w:r>
        <w:t>group trainings or team coaching</w:t>
      </w:r>
      <w:r w:rsidR="00595DDE">
        <w:t xml:space="preserve"> sessions</w:t>
      </w:r>
      <w:r>
        <w:t xml:space="preserve">. </w:t>
      </w:r>
      <w:r w:rsidR="00A06903" w:rsidRPr="00A06903">
        <w:t>Such training</w:t>
      </w:r>
      <w:r w:rsidR="009C5A7A">
        <w:t>s</w:t>
      </w:r>
      <w:r>
        <w:t xml:space="preserve"> can have comparable approaches, for instance developing personal </w:t>
      </w:r>
      <w:r w:rsidR="009C5A7A">
        <w:t xml:space="preserve">effectiveness </w:t>
      </w:r>
      <w:r>
        <w:t>within a group, cooperation with team members, communication within the team, team</w:t>
      </w:r>
      <w:r w:rsidR="001A625D">
        <w:t xml:space="preserve"> </w:t>
      </w:r>
      <w:r>
        <w:t>building and organ</w:t>
      </w:r>
      <w:r w:rsidR="00703879">
        <w:t>ization</w:t>
      </w:r>
      <w:r w:rsidR="009C5A7A">
        <w:t>al</w:t>
      </w:r>
      <w:r w:rsidR="00703879">
        <w:t xml:space="preserve"> and vision development (e.g. </w:t>
      </w:r>
      <w:r w:rsidR="00703879" w:rsidRPr="00703879">
        <w:t>in an organizational change process).</w:t>
      </w:r>
      <w:r w:rsidR="00EC4816">
        <w:t xml:space="preserve"> The advantage of </w:t>
      </w:r>
      <w:r w:rsidR="00A06903">
        <w:t xml:space="preserve">such </w:t>
      </w:r>
      <w:r w:rsidR="00EC4816">
        <w:t>a group approach is that the actions and behavior of the team members happen directly in the group.</w:t>
      </w:r>
    </w:p>
    <w:p w14:paraId="4FD4E599" w14:textId="77777777" w:rsidR="00EC4816" w:rsidRDefault="00EC4816" w:rsidP="005E1C9E">
      <w:pPr>
        <w:spacing w:line="276" w:lineRule="auto"/>
        <w:jc w:val="both"/>
      </w:pPr>
    </w:p>
    <w:p w14:paraId="35790F80" w14:textId="77777777" w:rsidR="00EC4816" w:rsidRPr="005D7A0A" w:rsidRDefault="00EC4816" w:rsidP="005E1C9E">
      <w:pPr>
        <w:spacing w:line="276" w:lineRule="auto"/>
        <w:jc w:val="both"/>
        <w:rPr>
          <w:u w:val="single"/>
        </w:rPr>
      </w:pPr>
      <w:r w:rsidRPr="005D7A0A">
        <w:rPr>
          <w:u w:val="single"/>
        </w:rPr>
        <w:t>Management Advice</w:t>
      </w:r>
    </w:p>
    <w:p w14:paraId="00547114" w14:textId="77777777" w:rsidR="005B3584" w:rsidRPr="005B3584" w:rsidRDefault="00595DDE" w:rsidP="005E1C9E">
      <w:pPr>
        <w:spacing w:line="276" w:lineRule="auto"/>
        <w:jc w:val="both"/>
      </w:pPr>
      <w:r>
        <w:t xml:space="preserve">Management Advice is aimed at the </w:t>
      </w:r>
      <w:r w:rsidR="005E1C9E">
        <w:t xml:space="preserve">development of the organization. </w:t>
      </w:r>
      <w:r w:rsidR="008C7B34">
        <w:t>This topic</w:t>
      </w:r>
      <w:r>
        <w:t xml:space="preserve"> can </w:t>
      </w:r>
      <w:r w:rsidR="005E1C9E">
        <w:t>cover</w:t>
      </w:r>
      <w:r>
        <w:t xml:space="preserve"> many areas, depending on the demand of the organization. Examples are advising </w:t>
      </w:r>
      <w:r w:rsidR="009C5A7A">
        <w:t>on</w:t>
      </w:r>
      <w:r>
        <w:t xml:space="preserve"> organizational change processes, </w:t>
      </w:r>
      <w:r w:rsidR="009C5A7A">
        <w:t>a diagnosis of the organization’s functioning (e.g. SWOT)</w:t>
      </w:r>
      <w:r w:rsidR="004A169D">
        <w:t>,</w:t>
      </w:r>
      <w:r w:rsidR="009C5A7A">
        <w:t xml:space="preserve"> advice on change for improvement</w:t>
      </w:r>
      <w:r>
        <w:t xml:space="preserve">, </w:t>
      </w:r>
      <w:r w:rsidR="00395D43">
        <w:t>creating</w:t>
      </w:r>
      <w:r>
        <w:t xml:space="preserve"> </w:t>
      </w:r>
      <w:r w:rsidR="00395D43">
        <w:t>annual</w:t>
      </w:r>
      <w:r>
        <w:t xml:space="preserve"> plan</w:t>
      </w:r>
      <w:r w:rsidR="00395D43">
        <w:t>ning</w:t>
      </w:r>
      <w:r>
        <w:t xml:space="preserve"> cycles </w:t>
      </w:r>
      <w:r w:rsidR="00395D43">
        <w:t>or establishing and guiding the Human Resource policy.</w:t>
      </w:r>
    </w:p>
    <w:p w14:paraId="4282BBFF" w14:textId="77777777" w:rsidR="002C25D7" w:rsidRDefault="002C25D7" w:rsidP="005E1C9E">
      <w:pPr>
        <w:spacing w:line="276" w:lineRule="auto"/>
        <w:jc w:val="both"/>
        <w:rPr>
          <w:bCs/>
        </w:rPr>
      </w:pPr>
    </w:p>
    <w:p w14:paraId="2C72F42A" w14:textId="77777777" w:rsidR="004B4C34" w:rsidRPr="006B7407" w:rsidRDefault="004B4C34" w:rsidP="005E1C9E">
      <w:pPr>
        <w:spacing w:line="276" w:lineRule="auto"/>
        <w:jc w:val="both"/>
        <w:rPr>
          <w:b/>
          <w:bCs/>
        </w:rPr>
      </w:pPr>
      <w:r w:rsidRPr="006B7407">
        <w:rPr>
          <w:b/>
          <w:bCs/>
        </w:rPr>
        <w:t>The process of Coaching and Management Advice</w:t>
      </w:r>
    </w:p>
    <w:p w14:paraId="510DBEE8" w14:textId="77777777" w:rsidR="004B4C34" w:rsidRPr="00161079" w:rsidRDefault="00281221" w:rsidP="005E1C9E">
      <w:pPr>
        <w:spacing w:line="276" w:lineRule="auto"/>
        <w:jc w:val="both"/>
        <w:rPr>
          <w:bCs/>
          <w:u w:val="single"/>
        </w:rPr>
      </w:pPr>
      <w:r w:rsidRPr="00161079">
        <w:rPr>
          <w:bCs/>
          <w:u w:val="single"/>
        </w:rPr>
        <w:t>Coaching Method</w:t>
      </w:r>
    </w:p>
    <w:p w14:paraId="1761A758" w14:textId="77777777" w:rsidR="00281221" w:rsidRDefault="00281221" w:rsidP="005E1C9E">
      <w:pPr>
        <w:spacing w:line="276" w:lineRule="auto"/>
        <w:jc w:val="both"/>
        <w:rPr>
          <w:bCs/>
        </w:rPr>
      </w:pPr>
      <w:r>
        <w:rPr>
          <w:bCs/>
        </w:rPr>
        <w:t>First, an intake session will take place, during which the problem and</w:t>
      </w:r>
      <w:r w:rsidR="00993D97">
        <w:rPr>
          <w:bCs/>
        </w:rPr>
        <w:t>/or</w:t>
      </w:r>
      <w:r>
        <w:rPr>
          <w:bCs/>
        </w:rPr>
        <w:t xml:space="preserve"> question will be discussed. </w:t>
      </w:r>
      <w:r w:rsidR="00741C81">
        <w:rPr>
          <w:bCs/>
        </w:rPr>
        <w:t xml:space="preserve">It is possible for the client to carry out an assessment to </w:t>
      </w:r>
      <w:r w:rsidR="00504818">
        <w:rPr>
          <w:bCs/>
        </w:rPr>
        <w:t xml:space="preserve">obtain a personality profile as a starting point for the coaching process. </w:t>
      </w:r>
      <w:r w:rsidR="00BE497C">
        <w:rPr>
          <w:bCs/>
        </w:rPr>
        <w:t>Normally, a coaching process comprises of eight sessions of one hour with the coach; the frequency is discussed with the client.</w:t>
      </w:r>
      <w:r w:rsidR="007950C7">
        <w:rPr>
          <w:bCs/>
        </w:rPr>
        <w:t xml:space="preserve"> Further </w:t>
      </w:r>
      <w:r w:rsidR="00C70C18">
        <w:rPr>
          <w:bCs/>
        </w:rPr>
        <w:t>agreements</w:t>
      </w:r>
      <w:r w:rsidR="007950C7">
        <w:rPr>
          <w:bCs/>
        </w:rPr>
        <w:t xml:space="preserve"> will be made </w:t>
      </w:r>
      <w:r w:rsidR="00823687">
        <w:rPr>
          <w:bCs/>
        </w:rPr>
        <w:t>with</w:t>
      </w:r>
      <w:r w:rsidR="007950C7">
        <w:rPr>
          <w:bCs/>
        </w:rPr>
        <w:t xml:space="preserve"> the</w:t>
      </w:r>
      <w:r w:rsidR="002656E0">
        <w:rPr>
          <w:bCs/>
        </w:rPr>
        <w:t xml:space="preserve"> employer</w:t>
      </w:r>
      <w:r w:rsidR="007950C7">
        <w:rPr>
          <w:bCs/>
        </w:rPr>
        <w:t>, the coach</w:t>
      </w:r>
      <w:r w:rsidR="00FE4EA7">
        <w:rPr>
          <w:bCs/>
        </w:rPr>
        <w:t xml:space="preserve"> and </w:t>
      </w:r>
      <w:r w:rsidR="000B4A4A">
        <w:rPr>
          <w:bCs/>
        </w:rPr>
        <w:t>the person(s)</w:t>
      </w:r>
      <w:r w:rsidR="00FE4EA7">
        <w:rPr>
          <w:bCs/>
        </w:rPr>
        <w:t xml:space="preserve"> to be coached</w:t>
      </w:r>
      <w:r w:rsidR="009C5A7A">
        <w:rPr>
          <w:bCs/>
        </w:rPr>
        <w:t xml:space="preserve"> (the </w:t>
      </w:r>
      <w:proofErr w:type="spellStart"/>
      <w:r w:rsidR="009C5A7A">
        <w:rPr>
          <w:bCs/>
        </w:rPr>
        <w:t>coachee</w:t>
      </w:r>
      <w:proofErr w:type="spellEnd"/>
      <w:ins w:id="0" w:author="Dell" w:date="2014-09-02T10:35:00Z">
        <w:r w:rsidR="009C5A7A">
          <w:rPr>
            <w:bCs/>
          </w:rPr>
          <w:t>)</w:t>
        </w:r>
      </w:ins>
      <w:bookmarkStart w:id="1" w:name="_GoBack"/>
      <w:bookmarkEnd w:id="1"/>
      <w:r w:rsidR="007950C7">
        <w:rPr>
          <w:bCs/>
        </w:rPr>
        <w:t>.</w:t>
      </w:r>
      <w:r w:rsidR="00993D97">
        <w:rPr>
          <w:bCs/>
        </w:rPr>
        <w:t xml:space="preserve"> Th</w:t>
      </w:r>
      <w:r w:rsidR="009C5A7A">
        <w:rPr>
          <w:bCs/>
        </w:rPr>
        <w:t xml:space="preserve">is intake deals with </w:t>
      </w:r>
      <w:r w:rsidR="00993D97">
        <w:rPr>
          <w:bCs/>
        </w:rPr>
        <w:t xml:space="preserve">the </w:t>
      </w:r>
      <w:r w:rsidR="009C5A7A">
        <w:rPr>
          <w:bCs/>
        </w:rPr>
        <w:t>specific need for coaching</w:t>
      </w:r>
      <w:r w:rsidR="00993D97">
        <w:rPr>
          <w:bCs/>
        </w:rPr>
        <w:t xml:space="preserve">, </w:t>
      </w:r>
      <w:r w:rsidR="005E3A74">
        <w:rPr>
          <w:bCs/>
        </w:rPr>
        <w:t>the app</w:t>
      </w:r>
      <w:r w:rsidR="00DA0EDC">
        <w:rPr>
          <w:bCs/>
        </w:rPr>
        <w:t>roach</w:t>
      </w:r>
      <w:r w:rsidR="007F7AB9">
        <w:rPr>
          <w:bCs/>
        </w:rPr>
        <w:t>,</w:t>
      </w:r>
      <w:r w:rsidR="00DA0EDC">
        <w:rPr>
          <w:bCs/>
        </w:rPr>
        <w:t xml:space="preserve"> the timing and </w:t>
      </w:r>
      <w:r w:rsidR="007F7AB9">
        <w:rPr>
          <w:bCs/>
        </w:rPr>
        <w:t xml:space="preserve">the </w:t>
      </w:r>
      <w:r w:rsidR="00DA0EDC">
        <w:rPr>
          <w:bCs/>
        </w:rPr>
        <w:t>method of mid-term evaluati</w:t>
      </w:r>
      <w:r w:rsidR="007F7AB9">
        <w:rPr>
          <w:bCs/>
        </w:rPr>
        <w:t>on</w:t>
      </w:r>
      <w:r w:rsidR="00DA0EDC">
        <w:rPr>
          <w:bCs/>
        </w:rPr>
        <w:t xml:space="preserve"> and testing.</w:t>
      </w:r>
      <w:r w:rsidR="00C70C18">
        <w:rPr>
          <w:bCs/>
        </w:rPr>
        <w:t xml:space="preserve"> The </w:t>
      </w:r>
      <w:r w:rsidR="00F06359">
        <w:rPr>
          <w:bCs/>
        </w:rPr>
        <w:t>agreement</w:t>
      </w:r>
      <w:r w:rsidR="006842AA">
        <w:rPr>
          <w:bCs/>
        </w:rPr>
        <w:t xml:space="preserve">s are included in </w:t>
      </w:r>
      <w:r w:rsidR="009C5A7A">
        <w:rPr>
          <w:bCs/>
        </w:rPr>
        <w:t xml:space="preserve">a </w:t>
      </w:r>
      <w:r w:rsidR="006842AA">
        <w:rPr>
          <w:bCs/>
        </w:rPr>
        <w:t xml:space="preserve">quotation and </w:t>
      </w:r>
      <w:r w:rsidR="009C5A7A">
        <w:rPr>
          <w:bCs/>
        </w:rPr>
        <w:t>needs approval of the employer</w:t>
      </w:r>
      <w:r w:rsidR="007F7AB9">
        <w:rPr>
          <w:bCs/>
        </w:rPr>
        <w:t>.</w:t>
      </w:r>
    </w:p>
    <w:p w14:paraId="185DA560" w14:textId="77777777" w:rsidR="00281221" w:rsidRPr="00161079" w:rsidRDefault="00281221" w:rsidP="005E1C9E">
      <w:pPr>
        <w:spacing w:line="276" w:lineRule="auto"/>
        <w:jc w:val="both"/>
        <w:rPr>
          <w:bCs/>
          <w:u w:val="single"/>
        </w:rPr>
      </w:pPr>
      <w:r w:rsidRPr="00161079">
        <w:rPr>
          <w:bCs/>
          <w:u w:val="single"/>
        </w:rPr>
        <w:t>Management Advice Method</w:t>
      </w:r>
    </w:p>
    <w:p w14:paraId="5B9E1583" w14:textId="77777777" w:rsidR="00281221" w:rsidRDefault="0058516F" w:rsidP="005E1C9E">
      <w:pPr>
        <w:spacing w:line="276" w:lineRule="auto"/>
        <w:jc w:val="both"/>
        <w:rPr>
          <w:bCs/>
        </w:rPr>
      </w:pPr>
      <w:r>
        <w:rPr>
          <w:bCs/>
        </w:rPr>
        <w:t xml:space="preserve">The process of advising an organization is naturally also determined by the problem and/or </w:t>
      </w:r>
      <w:r w:rsidR="009C5A7A">
        <w:rPr>
          <w:bCs/>
        </w:rPr>
        <w:t xml:space="preserve">specific </w:t>
      </w:r>
      <w:r>
        <w:rPr>
          <w:bCs/>
        </w:rPr>
        <w:t xml:space="preserve">question. </w:t>
      </w:r>
      <w:r w:rsidR="008D5FE5">
        <w:rPr>
          <w:bCs/>
        </w:rPr>
        <w:t xml:space="preserve">Normally, an intake session will take place with the </w:t>
      </w:r>
      <w:r w:rsidR="009C5A7A">
        <w:rPr>
          <w:bCs/>
        </w:rPr>
        <w:t xml:space="preserve">employer </w:t>
      </w:r>
      <w:r w:rsidR="008D5FE5">
        <w:rPr>
          <w:bCs/>
        </w:rPr>
        <w:t xml:space="preserve">to map </w:t>
      </w:r>
      <w:r w:rsidR="00421037">
        <w:rPr>
          <w:bCs/>
        </w:rPr>
        <w:t xml:space="preserve">out </w:t>
      </w:r>
      <w:r w:rsidR="008D5FE5">
        <w:rPr>
          <w:bCs/>
        </w:rPr>
        <w:t xml:space="preserve">the problems and issues encountered by the organization that need </w:t>
      </w:r>
      <w:r w:rsidR="00421037">
        <w:rPr>
          <w:bCs/>
        </w:rPr>
        <w:t>resolution</w:t>
      </w:r>
      <w:r w:rsidR="008D5FE5">
        <w:rPr>
          <w:bCs/>
        </w:rPr>
        <w:t xml:space="preserve">. </w:t>
      </w:r>
      <w:r w:rsidR="00D00562">
        <w:rPr>
          <w:bCs/>
        </w:rPr>
        <w:t xml:space="preserve">It is possible that a short organizational diagnosis </w:t>
      </w:r>
      <w:r w:rsidR="00421037">
        <w:rPr>
          <w:bCs/>
        </w:rPr>
        <w:t>needs</w:t>
      </w:r>
      <w:r w:rsidR="00D00562">
        <w:rPr>
          <w:bCs/>
        </w:rPr>
        <w:t xml:space="preserve"> to be </w:t>
      </w:r>
      <w:r w:rsidR="009C5A7A">
        <w:rPr>
          <w:bCs/>
        </w:rPr>
        <w:t xml:space="preserve">done in order </w:t>
      </w:r>
      <w:r w:rsidR="00D00562">
        <w:rPr>
          <w:bCs/>
        </w:rPr>
        <w:t xml:space="preserve">to </w:t>
      </w:r>
      <w:r w:rsidR="00BF2B01">
        <w:rPr>
          <w:bCs/>
        </w:rPr>
        <w:t xml:space="preserve">get a clear understanding of the bottlenecks and desired changes. The next step is to have the contents and </w:t>
      </w:r>
      <w:r w:rsidR="00421037">
        <w:rPr>
          <w:bCs/>
        </w:rPr>
        <w:t>outline</w:t>
      </w:r>
      <w:r w:rsidR="00BF2B01">
        <w:rPr>
          <w:bCs/>
        </w:rPr>
        <w:t xml:space="preserve"> of the process reviewed by the </w:t>
      </w:r>
      <w:r w:rsidR="0036543D">
        <w:rPr>
          <w:bCs/>
        </w:rPr>
        <w:t>employer.</w:t>
      </w:r>
      <w:r w:rsidR="00BF2B01">
        <w:rPr>
          <w:bCs/>
        </w:rPr>
        <w:t xml:space="preserve"> </w:t>
      </w:r>
      <w:r w:rsidR="00866CB8">
        <w:rPr>
          <w:bCs/>
        </w:rPr>
        <w:t>For m</w:t>
      </w:r>
      <w:r w:rsidR="00BF2B01">
        <w:rPr>
          <w:bCs/>
        </w:rPr>
        <w:t xml:space="preserve">anagement </w:t>
      </w:r>
      <w:r w:rsidR="00866CB8">
        <w:rPr>
          <w:bCs/>
        </w:rPr>
        <w:t xml:space="preserve">advising, </w:t>
      </w:r>
      <w:r w:rsidR="00BF2B01">
        <w:rPr>
          <w:bCs/>
        </w:rPr>
        <w:t>common</w:t>
      </w:r>
      <w:r w:rsidR="00756AB1">
        <w:rPr>
          <w:bCs/>
        </w:rPr>
        <w:t xml:space="preserve"> organizational models</w:t>
      </w:r>
      <w:r w:rsidR="00866CB8">
        <w:rPr>
          <w:bCs/>
        </w:rPr>
        <w:t xml:space="preserve"> will be used</w:t>
      </w:r>
      <w:r w:rsidR="00756AB1">
        <w:rPr>
          <w:bCs/>
        </w:rPr>
        <w:t xml:space="preserve"> that are </w:t>
      </w:r>
      <w:r w:rsidR="00A71BFF">
        <w:rPr>
          <w:bCs/>
        </w:rPr>
        <w:t>utilized</w:t>
      </w:r>
      <w:r w:rsidR="00756AB1">
        <w:rPr>
          <w:bCs/>
        </w:rPr>
        <w:t xml:space="preserve"> for establishing organizations, audits and organizational changes.</w:t>
      </w:r>
    </w:p>
    <w:p w14:paraId="5AAC20EC" w14:textId="77777777" w:rsidR="007F7AB9" w:rsidRDefault="007F7AB9" w:rsidP="005E1C9E">
      <w:pPr>
        <w:spacing w:line="276" w:lineRule="auto"/>
        <w:jc w:val="both"/>
        <w:rPr>
          <w:bCs/>
        </w:rPr>
      </w:pPr>
    </w:p>
    <w:p w14:paraId="1877F1E0" w14:textId="77777777" w:rsidR="004B4C34" w:rsidRPr="006B7407" w:rsidRDefault="004B4C34" w:rsidP="005E1C9E">
      <w:pPr>
        <w:spacing w:line="276" w:lineRule="auto"/>
        <w:jc w:val="both"/>
        <w:rPr>
          <w:b/>
          <w:bCs/>
        </w:rPr>
      </w:pPr>
      <w:r w:rsidRPr="006B7407">
        <w:rPr>
          <w:b/>
          <w:bCs/>
        </w:rPr>
        <w:t>Offer</w:t>
      </w:r>
    </w:p>
    <w:p w14:paraId="4C86E6AE" w14:textId="77777777" w:rsidR="004B4C34" w:rsidRDefault="000805F0" w:rsidP="005E1C9E">
      <w:pPr>
        <w:spacing w:line="276" w:lineRule="auto"/>
        <w:jc w:val="both"/>
        <w:rPr>
          <w:bCs/>
        </w:rPr>
      </w:pPr>
      <w:r>
        <w:rPr>
          <w:bCs/>
        </w:rPr>
        <w:t xml:space="preserve">Coaching </w:t>
      </w:r>
      <w:r w:rsidR="00D92ACE">
        <w:rPr>
          <w:bCs/>
        </w:rPr>
        <w:t>&amp;</w:t>
      </w:r>
      <w:r>
        <w:rPr>
          <w:bCs/>
        </w:rPr>
        <w:t xml:space="preserve"> Management Advice Bonaire Ltd. offers a wide range of </w:t>
      </w:r>
      <w:r w:rsidR="00756AB1">
        <w:rPr>
          <w:bCs/>
        </w:rPr>
        <w:t xml:space="preserve">coaching </w:t>
      </w:r>
      <w:r w:rsidR="001A625D">
        <w:rPr>
          <w:bCs/>
        </w:rPr>
        <w:t>areas</w:t>
      </w:r>
      <w:r>
        <w:rPr>
          <w:bCs/>
        </w:rPr>
        <w:t xml:space="preserve">. </w:t>
      </w:r>
      <w:r w:rsidR="000D71C8">
        <w:rPr>
          <w:bCs/>
        </w:rPr>
        <w:br/>
      </w:r>
      <w:r w:rsidR="002B110F">
        <w:rPr>
          <w:bCs/>
        </w:rPr>
        <w:t>A selection</w:t>
      </w:r>
      <w:r>
        <w:rPr>
          <w:bCs/>
        </w:rPr>
        <w:t>:</w:t>
      </w:r>
    </w:p>
    <w:p w14:paraId="6E4C85E9" w14:textId="77777777" w:rsidR="000805F0" w:rsidRDefault="000805F0" w:rsidP="005E1C9E">
      <w:pPr>
        <w:pStyle w:val="ListParagraph"/>
        <w:numPr>
          <w:ilvl w:val="0"/>
          <w:numId w:val="2"/>
        </w:numPr>
        <w:spacing w:line="276" w:lineRule="auto"/>
        <w:jc w:val="both"/>
        <w:rPr>
          <w:bCs/>
        </w:rPr>
      </w:pPr>
      <w:r>
        <w:rPr>
          <w:bCs/>
        </w:rPr>
        <w:t xml:space="preserve">Personal </w:t>
      </w:r>
      <w:r w:rsidR="0036543D">
        <w:rPr>
          <w:bCs/>
        </w:rPr>
        <w:t>effectiveness</w:t>
      </w:r>
    </w:p>
    <w:p w14:paraId="08BA40A5" w14:textId="77777777" w:rsidR="000805F0" w:rsidRDefault="001A625D" w:rsidP="005E1C9E">
      <w:pPr>
        <w:pStyle w:val="ListParagraph"/>
        <w:numPr>
          <w:ilvl w:val="0"/>
          <w:numId w:val="2"/>
        </w:numPr>
        <w:spacing w:line="276" w:lineRule="auto"/>
        <w:jc w:val="both"/>
        <w:rPr>
          <w:bCs/>
        </w:rPr>
      </w:pPr>
      <w:r>
        <w:rPr>
          <w:bCs/>
        </w:rPr>
        <w:t xml:space="preserve">Team effectivity/team </w:t>
      </w:r>
      <w:r w:rsidR="000805F0">
        <w:rPr>
          <w:bCs/>
        </w:rPr>
        <w:t>building</w:t>
      </w:r>
    </w:p>
    <w:p w14:paraId="6C4EBD4D" w14:textId="77777777" w:rsidR="000805F0" w:rsidRDefault="000805F0" w:rsidP="005E1C9E">
      <w:pPr>
        <w:pStyle w:val="ListParagraph"/>
        <w:numPr>
          <w:ilvl w:val="0"/>
          <w:numId w:val="2"/>
        </w:numPr>
        <w:spacing w:line="276" w:lineRule="auto"/>
        <w:jc w:val="both"/>
        <w:rPr>
          <w:bCs/>
        </w:rPr>
      </w:pPr>
      <w:r>
        <w:rPr>
          <w:bCs/>
        </w:rPr>
        <w:t>Development of competences</w:t>
      </w:r>
    </w:p>
    <w:p w14:paraId="23C11821" w14:textId="77777777" w:rsidR="000805F0" w:rsidRDefault="000805F0" w:rsidP="005E1C9E">
      <w:pPr>
        <w:pStyle w:val="ListParagraph"/>
        <w:numPr>
          <w:ilvl w:val="0"/>
          <w:numId w:val="2"/>
        </w:numPr>
        <w:spacing w:line="276" w:lineRule="auto"/>
        <w:jc w:val="both"/>
        <w:rPr>
          <w:bCs/>
        </w:rPr>
      </w:pPr>
      <w:r>
        <w:rPr>
          <w:bCs/>
        </w:rPr>
        <w:t xml:space="preserve">Career </w:t>
      </w:r>
      <w:r w:rsidR="003A68B5">
        <w:rPr>
          <w:bCs/>
        </w:rPr>
        <w:t>guidance</w:t>
      </w:r>
    </w:p>
    <w:p w14:paraId="41C765DB" w14:textId="77777777" w:rsidR="000805F0" w:rsidRDefault="000805F0" w:rsidP="005E1C9E">
      <w:pPr>
        <w:pStyle w:val="ListParagraph"/>
        <w:numPr>
          <w:ilvl w:val="0"/>
          <w:numId w:val="2"/>
        </w:numPr>
        <w:spacing w:line="276" w:lineRule="auto"/>
        <w:jc w:val="both"/>
        <w:rPr>
          <w:bCs/>
        </w:rPr>
      </w:pPr>
      <w:r>
        <w:rPr>
          <w:bCs/>
        </w:rPr>
        <w:t>Communication skills</w:t>
      </w:r>
    </w:p>
    <w:p w14:paraId="199B616C" w14:textId="77777777" w:rsidR="000805F0" w:rsidRDefault="000805F0" w:rsidP="005E1C9E">
      <w:pPr>
        <w:pStyle w:val="ListParagraph"/>
        <w:numPr>
          <w:ilvl w:val="0"/>
          <w:numId w:val="2"/>
        </w:numPr>
        <w:spacing w:line="276" w:lineRule="auto"/>
        <w:jc w:val="both"/>
        <w:rPr>
          <w:bCs/>
        </w:rPr>
      </w:pPr>
      <w:r>
        <w:rPr>
          <w:bCs/>
        </w:rPr>
        <w:lastRenderedPageBreak/>
        <w:t>Job evaluation conversations and job interviews</w:t>
      </w:r>
    </w:p>
    <w:p w14:paraId="78F51E0F" w14:textId="77777777" w:rsidR="000805F0" w:rsidRDefault="000805F0" w:rsidP="005E1C9E">
      <w:pPr>
        <w:pStyle w:val="ListParagraph"/>
        <w:numPr>
          <w:ilvl w:val="0"/>
          <w:numId w:val="2"/>
        </w:numPr>
        <w:spacing w:line="276" w:lineRule="auto"/>
        <w:jc w:val="both"/>
        <w:rPr>
          <w:bCs/>
        </w:rPr>
      </w:pPr>
      <w:r>
        <w:rPr>
          <w:bCs/>
        </w:rPr>
        <w:t>Recruitment and selection processes</w:t>
      </w:r>
    </w:p>
    <w:p w14:paraId="6E8F1DA2" w14:textId="77777777" w:rsidR="000805F0" w:rsidRDefault="000805F0" w:rsidP="005E1C9E">
      <w:pPr>
        <w:pStyle w:val="ListParagraph"/>
        <w:numPr>
          <w:ilvl w:val="0"/>
          <w:numId w:val="2"/>
        </w:numPr>
        <w:spacing w:line="276" w:lineRule="auto"/>
        <w:jc w:val="both"/>
        <w:rPr>
          <w:bCs/>
        </w:rPr>
      </w:pPr>
      <w:r>
        <w:rPr>
          <w:bCs/>
        </w:rPr>
        <w:t xml:space="preserve">Organizational </w:t>
      </w:r>
      <w:r w:rsidR="002E4836">
        <w:rPr>
          <w:bCs/>
        </w:rPr>
        <w:t>analyses (audits)</w:t>
      </w:r>
      <w:r>
        <w:rPr>
          <w:bCs/>
        </w:rPr>
        <w:t xml:space="preserve"> </w:t>
      </w:r>
    </w:p>
    <w:p w14:paraId="0370B72F" w14:textId="77777777" w:rsidR="000805F0" w:rsidRPr="000805F0" w:rsidRDefault="000805F0" w:rsidP="005E1C9E">
      <w:pPr>
        <w:pStyle w:val="ListParagraph"/>
        <w:numPr>
          <w:ilvl w:val="0"/>
          <w:numId w:val="2"/>
        </w:numPr>
        <w:spacing w:line="276" w:lineRule="auto"/>
        <w:jc w:val="both"/>
        <w:rPr>
          <w:bCs/>
        </w:rPr>
      </w:pPr>
      <w:r>
        <w:rPr>
          <w:bCs/>
        </w:rPr>
        <w:t>Organizational</w:t>
      </w:r>
      <w:r w:rsidR="00AE1EFA">
        <w:rPr>
          <w:bCs/>
        </w:rPr>
        <w:t xml:space="preserve"> advice: coaching of </w:t>
      </w:r>
      <w:r w:rsidR="002E4836">
        <w:rPr>
          <w:bCs/>
        </w:rPr>
        <w:t>organizational</w:t>
      </w:r>
      <w:r w:rsidR="00AE1EFA">
        <w:rPr>
          <w:bCs/>
        </w:rPr>
        <w:t xml:space="preserve"> change or organizational development</w:t>
      </w:r>
    </w:p>
    <w:p w14:paraId="163025C6" w14:textId="77777777" w:rsidR="000805F0" w:rsidRDefault="000805F0" w:rsidP="005E1C9E">
      <w:pPr>
        <w:spacing w:line="276" w:lineRule="auto"/>
        <w:jc w:val="both"/>
        <w:rPr>
          <w:bCs/>
        </w:rPr>
      </w:pPr>
    </w:p>
    <w:p w14:paraId="5025CA09" w14:textId="77777777" w:rsidR="004B4C34" w:rsidRPr="006B7407" w:rsidRDefault="004B4C34" w:rsidP="005E1C9E">
      <w:pPr>
        <w:spacing w:line="276" w:lineRule="auto"/>
        <w:jc w:val="both"/>
        <w:rPr>
          <w:b/>
          <w:bCs/>
        </w:rPr>
      </w:pPr>
      <w:r w:rsidRPr="006B7407">
        <w:rPr>
          <w:b/>
          <w:bCs/>
        </w:rPr>
        <w:t>Interview</w:t>
      </w:r>
    </w:p>
    <w:p w14:paraId="54C4A272" w14:textId="77777777" w:rsidR="004B4C34" w:rsidRDefault="007A3F04" w:rsidP="005E1C9E">
      <w:pPr>
        <w:spacing w:line="276" w:lineRule="auto"/>
        <w:jc w:val="both"/>
        <w:rPr>
          <w:bCs/>
        </w:rPr>
      </w:pPr>
      <w:r>
        <w:rPr>
          <w:bCs/>
        </w:rPr>
        <w:t xml:space="preserve">In April 2008, Anna </w:t>
      </w:r>
      <w:proofErr w:type="spellStart"/>
      <w:r>
        <w:rPr>
          <w:bCs/>
        </w:rPr>
        <w:t>Kitselaar</w:t>
      </w:r>
      <w:proofErr w:type="spellEnd"/>
      <w:r>
        <w:rPr>
          <w:bCs/>
        </w:rPr>
        <w:t xml:space="preserve"> was interviewed by Maya Mathias for the Dutch magazine ‘Coaching’.</w:t>
      </w:r>
    </w:p>
    <w:p w14:paraId="1698CDD4" w14:textId="77777777" w:rsidR="007A3F04" w:rsidRDefault="007A3F04" w:rsidP="005E1C9E">
      <w:pPr>
        <w:spacing w:line="276" w:lineRule="auto"/>
        <w:jc w:val="both"/>
        <w:rPr>
          <w:bCs/>
        </w:rPr>
      </w:pPr>
      <w:r>
        <w:rPr>
          <w:bCs/>
        </w:rPr>
        <w:t xml:space="preserve">Click </w:t>
      </w:r>
      <w:r w:rsidRPr="007A3F04">
        <w:rPr>
          <w:bCs/>
          <w:u w:val="single"/>
        </w:rPr>
        <w:t>here</w:t>
      </w:r>
      <w:r>
        <w:rPr>
          <w:bCs/>
        </w:rPr>
        <w:t xml:space="preserve"> to view the article (</w:t>
      </w:r>
      <w:r w:rsidR="00281221">
        <w:rPr>
          <w:bCs/>
        </w:rPr>
        <w:t xml:space="preserve">in </w:t>
      </w:r>
      <w:r>
        <w:rPr>
          <w:bCs/>
        </w:rPr>
        <w:t>Dutch).</w:t>
      </w:r>
    </w:p>
    <w:p w14:paraId="7F1CEC65" w14:textId="77777777" w:rsidR="007A3F04" w:rsidRDefault="007A3F04" w:rsidP="005E1C9E">
      <w:pPr>
        <w:spacing w:line="276" w:lineRule="auto"/>
        <w:jc w:val="both"/>
        <w:rPr>
          <w:bCs/>
        </w:rPr>
      </w:pPr>
    </w:p>
    <w:p w14:paraId="13A5C93E" w14:textId="77777777" w:rsidR="004B4C34" w:rsidRPr="006B7407" w:rsidRDefault="004B4C34" w:rsidP="005E1C9E">
      <w:pPr>
        <w:spacing w:line="276" w:lineRule="auto"/>
        <w:jc w:val="both"/>
        <w:rPr>
          <w:b/>
          <w:bCs/>
        </w:rPr>
      </w:pPr>
      <w:r w:rsidRPr="006B7407">
        <w:rPr>
          <w:b/>
          <w:bCs/>
        </w:rPr>
        <w:t>Company Profile</w:t>
      </w:r>
    </w:p>
    <w:p w14:paraId="5A260E63" w14:textId="77777777" w:rsidR="004B4C34" w:rsidRDefault="00D92ACE" w:rsidP="005E1C9E">
      <w:pPr>
        <w:spacing w:line="276" w:lineRule="auto"/>
        <w:jc w:val="both"/>
        <w:rPr>
          <w:bCs/>
        </w:rPr>
      </w:pPr>
      <w:r>
        <w:rPr>
          <w:bCs/>
        </w:rPr>
        <w:t>Coaching &amp; Management Advice Bonaire Ltd. is a consultancy agency for personal and organizational development on Bonaire and the rest of the Dutch Caribbean.</w:t>
      </w:r>
      <w:r w:rsidR="003A68B5">
        <w:rPr>
          <w:bCs/>
        </w:rPr>
        <w:t xml:space="preserve"> The agency executes projects for individual coaching, career guidance, trainings for team and organizational development, organizational advice and advice with audits.</w:t>
      </w:r>
      <w:r w:rsidR="000527CA">
        <w:rPr>
          <w:bCs/>
        </w:rPr>
        <w:t xml:space="preserve"> </w:t>
      </w:r>
    </w:p>
    <w:p w14:paraId="0102D505" w14:textId="77777777" w:rsidR="000527CA" w:rsidRDefault="000527CA" w:rsidP="005E1C9E">
      <w:pPr>
        <w:spacing w:line="276" w:lineRule="auto"/>
        <w:jc w:val="both"/>
        <w:rPr>
          <w:bCs/>
        </w:rPr>
      </w:pPr>
    </w:p>
    <w:p w14:paraId="64B2C741" w14:textId="77777777" w:rsidR="00D92ACE" w:rsidRDefault="000527CA" w:rsidP="005E1C9E">
      <w:pPr>
        <w:spacing w:line="276" w:lineRule="auto"/>
        <w:jc w:val="both"/>
        <w:rPr>
          <w:bCs/>
        </w:rPr>
      </w:pPr>
      <w:r>
        <w:rPr>
          <w:bCs/>
        </w:rPr>
        <w:t xml:space="preserve">Clients in the Dutch Caribbean </w:t>
      </w:r>
      <w:proofErr w:type="gramStart"/>
      <w:r>
        <w:rPr>
          <w:bCs/>
        </w:rPr>
        <w:t>include(</w:t>
      </w:r>
      <w:proofErr w:type="gramEnd"/>
      <w:r>
        <w:rPr>
          <w:bCs/>
        </w:rPr>
        <w:t xml:space="preserve">d): USONA, </w:t>
      </w:r>
      <w:r w:rsidRPr="000527CA">
        <w:rPr>
          <w:bCs/>
        </w:rPr>
        <w:t>Bonaire Government</w:t>
      </w:r>
      <w:r>
        <w:rPr>
          <w:bCs/>
        </w:rPr>
        <w:t xml:space="preserve">, </w:t>
      </w:r>
      <w:r w:rsidRPr="000527CA">
        <w:rPr>
          <w:bCs/>
        </w:rPr>
        <w:t>‘</w:t>
      </w:r>
      <w:proofErr w:type="spellStart"/>
      <w:r w:rsidRPr="000527CA">
        <w:rPr>
          <w:bCs/>
        </w:rPr>
        <w:t>Rijksdienst</w:t>
      </w:r>
      <w:proofErr w:type="spellEnd"/>
      <w:r w:rsidRPr="000527CA">
        <w:rPr>
          <w:bCs/>
        </w:rPr>
        <w:t>’</w:t>
      </w:r>
      <w:r>
        <w:rPr>
          <w:bCs/>
        </w:rPr>
        <w:t xml:space="preserve"> Dutch Caribbean (</w:t>
      </w:r>
      <w:r w:rsidRPr="000527CA">
        <w:rPr>
          <w:bCs/>
        </w:rPr>
        <w:t>Bonaire</w:t>
      </w:r>
      <w:r>
        <w:rPr>
          <w:bCs/>
        </w:rPr>
        <w:t>),</w:t>
      </w:r>
      <w:r w:rsidR="0036543D">
        <w:rPr>
          <w:bCs/>
        </w:rPr>
        <w:t xml:space="preserve"> Government of Bonaire, public entity of the Netherlands,</w:t>
      </w:r>
      <w:r>
        <w:rPr>
          <w:bCs/>
        </w:rPr>
        <w:t xml:space="preserve"> </w:t>
      </w:r>
      <w:r w:rsidR="0036543D">
        <w:rPr>
          <w:bCs/>
        </w:rPr>
        <w:t>Criminal Investigation Force of the Netherlands in the Dutch Caribbean</w:t>
      </w:r>
      <w:r>
        <w:rPr>
          <w:bCs/>
        </w:rPr>
        <w:t xml:space="preserve">, </w:t>
      </w:r>
      <w:r w:rsidRPr="000527CA">
        <w:rPr>
          <w:bCs/>
        </w:rPr>
        <w:t>Joint Court of Justice (Curaçao)</w:t>
      </w:r>
      <w:r>
        <w:rPr>
          <w:bCs/>
        </w:rPr>
        <w:t xml:space="preserve">, </w:t>
      </w:r>
      <w:r w:rsidRPr="000527CA">
        <w:rPr>
          <w:bCs/>
        </w:rPr>
        <w:t>Caribbean Public Prosecution Service (Curaçao)</w:t>
      </w:r>
      <w:r>
        <w:rPr>
          <w:bCs/>
        </w:rPr>
        <w:t xml:space="preserve">, </w:t>
      </w:r>
      <w:r w:rsidRPr="000527CA">
        <w:rPr>
          <w:bCs/>
        </w:rPr>
        <w:t>Dutch Ministry of Education, Culture and Science (Bonaire)</w:t>
      </w:r>
      <w:r>
        <w:rPr>
          <w:bCs/>
        </w:rPr>
        <w:t xml:space="preserve">, </w:t>
      </w:r>
      <w:r w:rsidRPr="000527CA">
        <w:rPr>
          <w:bCs/>
        </w:rPr>
        <w:t>Dutch Ministry of Finance (Curaçao)</w:t>
      </w:r>
      <w:r>
        <w:rPr>
          <w:bCs/>
        </w:rPr>
        <w:t xml:space="preserve">, </w:t>
      </w:r>
      <w:r w:rsidRPr="000527CA">
        <w:rPr>
          <w:bCs/>
        </w:rPr>
        <w:t>‘</w:t>
      </w:r>
      <w:proofErr w:type="spellStart"/>
      <w:r w:rsidRPr="000527CA">
        <w:rPr>
          <w:bCs/>
        </w:rPr>
        <w:t>Kennis</w:t>
      </w:r>
      <w:proofErr w:type="spellEnd"/>
      <w:r w:rsidRPr="000527CA">
        <w:rPr>
          <w:bCs/>
        </w:rPr>
        <w:t xml:space="preserve"> </w:t>
      </w:r>
      <w:proofErr w:type="spellStart"/>
      <w:r w:rsidRPr="000527CA">
        <w:rPr>
          <w:bCs/>
        </w:rPr>
        <w:t>voor</w:t>
      </w:r>
      <w:proofErr w:type="spellEnd"/>
      <w:r w:rsidRPr="000527CA">
        <w:rPr>
          <w:bCs/>
        </w:rPr>
        <w:t xml:space="preserve"> Curaçao’</w:t>
      </w:r>
      <w:r>
        <w:rPr>
          <w:bCs/>
        </w:rPr>
        <w:t xml:space="preserve">, </w:t>
      </w:r>
      <w:r w:rsidRPr="000527CA">
        <w:rPr>
          <w:bCs/>
        </w:rPr>
        <w:t>Deloitte (</w:t>
      </w:r>
      <w:r>
        <w:rPr>
          <w:bCs/>
        </w:rPr>
        <w:t xml:space="preserve">The Netherlands and </w:t>
      </w:r>
      <w:r w:rsidRPr="000527CA">
        <w:rPr>
          <w:bCs/>
        </w:rPr>
        <w:t>Curaçao)</w:t>
      </w:r>
      <w:r>
        <w:rPr>
          <w:bCs/>
        </w:rPr>
        <w:t xml:space="preserve">, </w:t>
      </w:r>
      <w:proofErr w:type="spellStart"/>
      <w:r w:rsidRPr="000527CA">
        <w:rPr>
          <w:bCs/>
        </w:rPr>
        <w:t>Linkels</w:t>
      </w:r>
      <w:proofErr w:type="spellEnd"/>
      <w:r w:rsidRPr="000527CA">
        <w:rPr>
          <w:bCs/>
        </w:rPr>
        <w:t xml:space="preserve"> &amp; van </w:t>
      </w:r>
      <w:proofErr w:type="spellStart"/>
      <w:r w:rsidRPr="000527CA">
        <w:rPr>
          <w:bCs/>
        </w:rPr>
        <w:t>Wilgen</w:t>
      </w:r>
      <w:proofErr w:type="spellEnd"/>
      <w:r w:rsidRPr="000527CA">
        <w:rPr>
          <w:bCs/>
        </w:rPr>
        <w:t xml:space="preserve"> (Bonaire and Curaçao)</w:t>
      </w:r>
      <w:r>
        <w:rPr>
          <w:bCs/>
        </w:rPr>
        <w:t xml:space="preserve"> and </w:t>
      </w:r>
      <w:r w:rsidRPr="000527CA">
        <w:rPr>
          <w:bCs/>
        </w:rPr>
        <w:t xml:space="preserve">PRGV – Peter </w:t>
      </w:r>
      <w:proofErr w:type="spellStart"/>
      <w:r w:rsidRPr="000527CA">
        <w:rPr>
          <w:bCs/>
        </w:rPr>
        <w:t>Reijmer</w:t>
      </w:r>
      <w:proofErr w:type="spellEnd"/>
      <w:r w:rsidRPr="000527CA">
        <w:rPr>
          <w:bCs/>
        </w:rPr>
        <w:t xml:space="preserve"> </w:t>
      </w:r>
      <w:proofErr w:type="spellStart"/>
      <w:r w:rsidRPr="000527CA">
        <w:rPr>
          <w:bCs/>
        </w:rPr>
        <w:t>Grafisch</w:t>
      </w:r>
      <w:proofErr w:type="spellEnd"/>
      <w:r w:rsidRPr="000527CA">
        <w:rPr>
          <w:bCs/>
        </w:rPr>
        <w:t xml:space="preserve"> </w:t>
      </w:r>
      <w:proofErr w:type="spellStart"/>
      <w:r w:rsidRPr="000527CA">
        <w:rPr>
          <w:bCs/>
        </w:rPr>
        <w:t>Vormgevers</w:t>
      </w:r>
      <w:proofErr w:type="spellEnd"/>
      <w:r w:rsidRPr="000527CA">
        <w:rPr>
          <w:bCs/>
        </w:rPr>
        <w:t xml:space="preserve"> (Curaçao)</w:t>
      </w:r>
      <w:r>
        <w:rPr>
          <w:bCs/>
        </w:rPr>
        <w:t>.</w:t>
      </w:r>
    </w:p>
    <w:p w14:paraId="3992E96C" w14:textId="77777777" w:rsidR="000527CA" w:rsidRDefault="000527CA" w:rsidP="005E1C9E">
      <w:pPr>
        <w:spacing w:line="276" w:lineRule="auto"/>
        <w:jc w:val="both"/>
        <w:rPr>
          <w:bCs/>
        </w:rPr>
      </w:pPr>
    </w:p>
    <w:p w14:paraId="5411AD40" w14:textId="77777777" w:rsidR="004B4C34" w:rsidRPr="006B7407" w:rsidRDefault="004B4C34" w:rsidP="005E1C9E">
      <w:pPr>
        <w:spacing w:line="276" w:lineRule="auto"/>
        <w:jc w:val="both"/>
        <w:rPr>
          <w:b/>
          <w:bCs/>
        </w:rPr>
      </w:pPr>
      <w:r w:rsidRPr="006B7407">
        <w:rPr>
          <w:b/>
          <w:bCs/>
        </w:rPr>
        <w:t>Contact</w:t>
      </w:r>
    </w:p>
    <w:p w14:paraId="453041FF" w14:textId="77777777" w:rsidR="007F7AB9" w:rsidRDefault="004B4C34" w:rsidP="005E1C9E">
      <w:pPr>
        <w:spacing w:line="276" w:lineRule="auto"/>
        <w:jc w:val="both"/>
        <w:rPr>
          <w:bCs/>
          <w:color w:val="FF0000"/>
        </w:rPr>
      </w:pPr>
      <w:r>
        <w:rPr>
          <w:bCs/>
        </w:rPr>
        <w:t xml:space="preserve">Anna </w:t>
      </w:r>
      <w:proofErr w:type="spellStart"/>
      <w:r>
        <w:rPr>
          <w:bCs/>
        </w:rPr>
        <w:t>Kitselaar</w:t>
      </w:r>
      <w:proofErr w:type="spellEnd"/>
      <w:r w:rsidR="0075225F">
        <w:rPr>
          <w:bCs/>
        </w:rPr>
        <w:t>, MA</w:t>
      </w:r>
      <w:r>
        <w:rPr>
          <w:bCs/>
        </w:rPr>
        <w:t xml:space="preserve"> </w:t>
      </w:r>
    </w:p>
    <w:p w14:paraId="6760B3FE" w14:textId="77777777" w:rsidR="00524355" w:rsidRDefault="00524355" w:rsidP="005E1C9E">
      <w:pPr>
        <w:spacing w:line="276" w:lineRule="auto"/>
        <w:jc w:val="both"/>
        <w:rPr>
          <w:bCs/>
        </w:rPr>
      </w:pPr>
      <w:r>
        <w:rPr>
          <w:bCs/>
        </w:rPr>
        <w:t>Tel.: (+599) 7965960</w:t>
      </w:r>
    </w:p>
    <w:p w14:paraId="03E607BF" w14:textId="77777777" w:rsidR="00524355" w:rsidRDefault="007F7AB9" w:rsidP="005E1C9E">
      <w:pPr>
        <w:spacing w:line="276" w:lineRule="auto"/>
        <w:jc w:val="both"/>
        <w:rPr>
          <w:bCs/>
        </w:rPr>
      </w:pPr>
      <w:r>
        <w:rPr>
          <w:bCs/>
        </w:rPr>
        <w:t>E</w:t>
      </w:r>
      <w:r w:rsidR="00524355">
        <w:rPr>
          <w:bCs/>
        </w:rPr>
        <w:t xml:space="preserve">-mail: </w:t>
      </w:r>
      <w:hyperlink r:id="rId8" w:history="1">
        <w:r w:rsidR="00524355" w:rsidRPr="008967CE">
          <w:rPr>
            <w:rStyle w:val="Hyperlink"/>
            <w:bCs/>
          </w:rPr>
          <w:t>anna@coachingbonaire.com</w:t>
        </w:r>
      </w:hyperlink>
    </w:p>
    <w:p w14:paraId="2AC3D027" w14:textId="77777777" w:rsidR="00191926" w:rsidRPr="00B36CE0" w:rsidRDefault="006D203A" w:rsidP="00B33A7B">
      <w:pPr>
        <w:spacing w:line="276" w:lineRule="auto"/>
        <w:rPr>
          <w:b/>
          <w:bCs/>
        </w:rPr>
      </w:pPr>
      <w:r w:rsidRPr="00B36CE0">
        <w:rPr>
          <w:bCs/>
        </w:rPr>
        <w:br w:type="column"/>
      </w:r>
      <w:proofErr w:type="spellStart"/>
      <w:r w:rsidR="00191926" w:rsidRPr="00B36CE0">
        <w:rPr>
          <w:b/>
          <w:bCs/>
        </w:rPr>
        <w:lastRenderedPageBreak/>
        <w:t>Introductie</w:t>
      </w:r>
      <w:proofErr w:type="spellEnd"/>
    </w:p>
    <w:p w14:paraId="351530A0" w14:textId="77777777" w:rsidR="00191926" w:rsidRPr="00B36CE0" w:rsidRDefault="00191926" w:rsidP="00B33A7B">
      <w:pPr>
        <w:spacing w:line="276" w:lineRule="auto"/>
      </w:pPr>
      <w:proofErr w:type="spellStart"/>
      <w:r w:rsidRPr="00B36CE0">
        <w:t>Mensen</w:t>
      </w:r>
      <w:proofErr w:type="spellEnd"/>
      <w:r w:rsidRPr="00B36CE0">
        <w:t xml:space="preserve"> </w:t>
      </w:r>
      <w:proofErr w:type="spellStart"/>
      <w:r w:rsidRPr="00B36CE0">
        <w:t>hebben</w:t>
      </w:r>
      <w:proofErr w:type="spellEnd"/>
      <w:r w:rsidRPr="00B36CE0">
        <w:t xml:space="preserve"> </w:t>
      </w:r>
      <w:proofErr w:type="spellStart"/>
      <w:r w:rsidRPr="00B36CE0">
        <w:t>soms</w:t>
      </w:r>
      <w:proofErr w:type="spellEnd"/>
      <w:r w:rsidRPr="00B36CE0">
        <w:t xml:space="preserve"> </w:t>
      </w:r>
      <w:proofErr w:type="spellStart"/>
      <w:r w:rsidRPr="00B36CE0">
        <w:t>behoefte</w:t>
      </w:r>
      <w:proofErr w:type="spellEnd"/>
      <w:r w:rsidRPr="00B36CE0">
        <w:t xml:space="preserve"> </w:t>
      </w:r>
      <w:proofErr w:type="spellStart"/>
      <w:r w:rsidRPr="00B36CE0">
        <w:t>aan</w:t>
      </w:r>
      <w:proofErr w:type="spellEnd"/>
      <w:r w:rsidRPr="00B36CE0">
        <w:t xml:space="preserve"> </w:t>
      </w:r>
      <w:proofErr w:type="spellStart"/>
      <w:r w:rsidRPr="00B36CE0">
        <w:t>doelgerichte</w:t>
      </w:r>
      <w:proofErr w:type="spellEnd"/>
      <w:r w:rsidRPr="00B36CE0">
        <w:t xml:space="preserve"> </w:t>
      </w:r>
      <w:proofErr w:type="spellStart"/>
      <w:r w:rsidRPr="00B36CE0">
        <w:t>persoonlijke</w:t>
      </w:r>
      <w:proofErr w:type="spellEnd"/>
      <w:r w:rsidRPr="00B36CE0">
        <w:t xml:space="preserve"> </w:t>
      </w:r>
      <w:proofErr w:type="spellStart"/>
      <w:r w:rsidRPr="00B36CE0">
        <w:t>begeleiding</w:t>
      </w:r>
      <w:proofErr w:type="spellEnd"/>
      <w:r w:rsidRPr="00B36CE0">
        <w:t xml:space="preserve"> </w:t>
      </w:r>
      <w:proofErr w:type="spellStart"/>
      <w:proofErr w:type="gramStart"/>
      <w:r w:rsidRPr="00B36CE0">
        <w:t>om</w:t>
      </w:r>
      <w:proofErr w:type="spellEnd"/>
      <w:proofErr w:type="gramEnd"/>
      <w:r w:rsidRPr="00B36CE0">
        <w:t xml:space="preserve"> </w:t>
      </w:r>
      <w:proofErr w:type="spellStart"/>
      <w:r w:rsidRPr="00B36CE0">
        <w:t>verder</w:t>
      </w:r>
      <w:proofErr w:type="spellEnd"/>
      <w:r w:rsidRPr="00B36CE0">
        <w:t xml:space="preserve"> </w:t>
      </w:r>
      <w:proofErr w:type="spellStart"/>
      <w:r w:rsidRPr="00B36CE0">
        <w:t>te</w:t>
      </w:r>
      <w:proofErr w:type="spellEnd"/>
      <w:r w:rsidRPr="00B36CE0">
        <w:t xml:space="preserve"> </w:t>
      </w:r>
      <w:proofErr w:type="spellStart"/>
      <w:r w:rsidRPr="00B36CE0">
        <w:t>komen</w:t>
      </w:r>
      <w:proofErr w:type="spellEnd"/>
      <w:r w:rsidRPr="00B36CE0">
        <w:t xml:space="preserve"> in </w:t>
      </w:r>
      <w:proofErr w:type="spellStart"/>
      <w:r w:rsidRPr="00B36CE0">
        <w:t>hun</w:t>
      </w:r>
      <w:proofErr w:type="spellEnd"/>
      <w:r w:rsidRPr="00B36CE0">
        <w:t xml:space="preserve"> </w:t>
      </w:r>
      <w:proofErr w:type="spellStart"/>
      <w:r w:rsidRPr="00B36CE0">
        <w:t>professionele</w:t>
      </w:r>
      <w:proofErr w:type="spellEnd"/>
      <w:r w:rsidRPr="00B36CE0">
        <w:t xml:space="preserve"> en/of </w:t>
      </w:r>
      <w:proofErr w:type="spellStart"/>
      <w:r w:rsidRPr="00B36CE0">
        <w:t>privéleven</w:t>
      </w:r>
      <w:proofErr w:type="spellEnd"/>
      <w:r w:rsidRPr="00B36CE0">
        <w:t xml:space="preserve">. De </w:t>
      </w:r>
      <w:proofErr w:type="spellStart"/>
      <w:r w:rsidRPr="00B36CE0">
        <w:t>aanleiding</w:t>
      </w:r>
      <w:proofErr w:type="spellEnd"/>
      <w:r w:rsidRPr="00B36CE0">
        <w:t xml:space="preserve"> </w:t>
      </w:r>
      <w:proofErr w:type="spellStart"/>
      <w:proofErr w:type="gramStart"/>
      <w:r w:rsidRPr="00B36CE0">
        <w:t>kan</w:t>
      </w:r>
      <w:proofErr w:type="spellEnd"/>
      <w:proofErr w:type="gramEnd"/>
      <w:r w:rsidRPr="00B36CE0">
        <w:t xml:space="preserve"> </w:t>
      </w:r>
      <w:proofErr w:type="spellStart"/>
      <w:r w:rsidRPr="00B36CE0">
        <w:t>zakelijk</w:t>
      </w:r>
      <w:proofErr w:type="spellEnd"/>
      <w:r w:rsidRPr="00B36CE0">
        <w:t xml:space="preserve">, </w:t>
      </w:r>
      <w:proofErr w:type="spellStart"/>
      <w:r w:rsidRPr="00B36CE0">
        <w:t>persoonlijk</w:t>
      </w:r>
      <w:proofErr w:type="spellEnd"/>
      <w:r w:rsidRPr="00B36CE0">
        <w:t xml:space="preserve"> of </w:t>
      </w:r>
      <w:proofErr w:type="spellStart"/>
      <w:r w:rsidRPr="00B36CE0">
        <w:t>een</w:t>
      </w:r>
      <w:proofErr w:type="spellEnd"/>
      <w:r w:rsidRPr="00B36CE0">
        <w:t xml:space="preserve"> </w:t>
      </w:r>
      <w:proofErr w:type="spellStart"/>
      <w:r w:rsidRPr="00B36CE0">
        <w:t>combinatie</w:t>
      </w:r>
      <w:proofErr w:type="spellEnd"/>
      <w:r w:rsidRPr="00B36CE0">
        <w:t xml:space="preserve"> van </w:t>
      </w:r>
      <w:proofErr w:type="spellStart"/>
      <w:r w:rsidRPr="00B36CE0">
        <w:t>beide</w:t>
      </w:r>
      <w:proofErr w:type="spellEnd"/>
      <w:r w:rsidRPr="00B36CE0">
        <w:t xml:space="preserve"> </w:t>
      </w:r>
      <w:proofErr w:type="spellStart"/>
      <w:r w:rsidRPr="00B36CE0">
        <w:t>zijn</w:t>
      </w:r>
      <w:proofErr w:type="spellEnd"/>
      <w:r w:rsidRPr="00B36CE0">
        <w:t xml:space="preserve">. </w:t>
      </w:r>
      <w:proofErr w:type="spellStart"/>
      <w:r w:rsidRPr="00B36CE0">
        <w:t>Iemand</w:t>
      </w:r>
      <w:proofErr w:type="spellEnd"/>
      <w:r w:rsidRPr="00B36CE0">
        <w:t xml:space="preserve"> </w:t>
      </w:r>
      <w:proofErr w:type="spellStart"/>
      <w:r w:rsidRPr="00B36CE0">
        <w:t>heeft</w:t>
      </w:r>
      <w:proofErr w:type="spellEnd"/>
      <w:r w:rsidRPr="00B36CE0">
        <w:t xml:space="preserve"> </w:t>
      </w:r>
      <w:proofErr w:type="spellStart"/>
      <w:r w:rsidRPr="00B36CE0">
        <w:t>dan</w:t>
      </w:r>
      <w:proofErr w:type="spellEnd"/>
      <w:r w:rsidRPr="00B36CE0">
        <w:t xml:space="preserve"> </w:t>
      </w:r>
      <w:proofErr w:type="spellStart"/>
      <w:r w:rsidRPr="00B36CE0">
        <w:t>behoefte</w:t>
      </w:r>
      <w:proofErr w:type="spellEnd"/>
      <w:r w:rsidRPr="00B36CE0">
        <w:t xml:space="preserve"> </w:t>
      </w:r>
      <w:proofErr w:type="spellStart"/>
      <w:r w:rsidRPr="00B36CE0">
        <w:t>aan</w:t>
      </w:r>
      <w:proofErr w:type="spellEnd"/>
      <w:r w:rsidRPr="00B36CE0">
        <w:t xml:space="preserve"> </w:t>
      </w:r>
      <w:proofErr w:type="spellStart"/>
      <w:r w:rsidRPr="00B36CE0">
        <w:t>een</w:t>
      </w:r>
      <w:proofErr w:type="spellEnd"/>
      <w:r w:rsidRPr="00B36CE0">
        <w:t xml:space="preserve"> </w:t>
      </w:r>
      <w:proofErr w:type="spellStart"/>
      <w:r w:rsidRPr="00B36CE0">
        <w:t>vertrouwelijk</w:t>
      </w:r>
      <w:proofErr w:type="spellEnd"/>
      <w:r w:rsidRPr="00B36CE0">
        <w:t xml:space="preserve"> en </w:t>
      </w:r>
      <w:proofErr w:type="spellStart"/>
      <w:r w:rsidRPr="00B36CE0">
        <w:t>onafhankelijk</w:t>
      </w:r>
      <w:proofErr w:type="spellEnd"/>
      <w:r w:rsidRPr="00B36CE0">
        <w:t xml:space="preserve"> </w:t>
      </w:r>
      <w:proofErr w:type="spellStart"/>
      <w:r w:rsidRPr="00B36CE0">
        <w:t>klankbord</w:t>
      </w:r>
      <w:proofErr w:type="spellEnd"/>
      <w:r w:rsidRPr="00B36CE0">
        <w:t xml:space="preserve"> </w:t>
      </w:r>
      <w:proofErr w:type="spellStart"/>
      <w:proofErr w:type="gramStart"/>
      <w:r w:rsidRPr="00B36CE0">
        <w:t>om</w:t>
      </w:r>
      <w:proofErr w:type="spellEnd"/>
      <w:proofErr w:type="gramEnd"/>
      <w:r w:rsidRPr="00B36CE0">
        <w:t xml:space="preserve"> </w:t>
      </w:r>
      <w:proofErr w:type="spellStart"/>
      <w:r w:rsidRPr="00B36CE0">
        <w:t>zijn</w:t>
      </w:r>
      <w:proofErr w:type="spellEnd"/>
      <w:r w:rsidRPr="00B36CE0">
        <w:t xml:space="preserve"> </w:t>
      </w:r>
      <w:proofErr w:type="spellStart"/>
      <w:r w:rsidRPr="00B36CE0">
        <w:t>functioneren</w:t>
      </w:r>
      <w:proofErr w:type="spellEnd"/>
      <w:r w:rsidRPr="00B36CE0">
        <w:t xml:space="preserve"> </w:t>
      </w:r>
      <w:proofErr w:type="spellStart"/>
      <w:r w:rsidRPr="00B36CE0">
        <w:t>samen</w:t>
      </w:r>
      <w:proofErr w:type="spellEnd"/>
      <w:r w:rsidRPr="00B36CE0">
        <w:t xml:space="preserve"> </w:t>
      </w:r>
      <w:proofErr w:type="spellStart"/>
      <w:r w:rsidRPr="00B36CE0">
        <w:t>onder</w:t>
      </w:r>
      <w:proofErr w:type="spellEnd"/>
      <w:r w:rsidRPr="00B36CE0">
        <w:t xml:space="preserve"> de </w:t>
      </w:r>
      <w:proofErr w:type="spellStart"/>
      <w:r w:rsidRPr="00B36CE0">
        <w:t>loep</w:t>
      </w:r>
      <w:proofErr w:type="spellEnd"/>
      <w:r w:rsidRPr="00B36CE0">
        <w:t xml:space="preserve"> </w:t>
      </w:r>
      <w:proofErr w:type="spellStart"/>
      <w:r w:rsidRPr="00B36CE0">
        <w:t>te</w:t>
      </w:r>
      <w:proofErr w:type="spellEnd"/>
      <w:r w:rsidRPr="00B36CE0">
        <w:t xml:space="preserve"> </w:t>
      </w:r>
      <w:proofErr w:type="spellStart"/>
      <w:r w:rsidRPr="00B36CE0">
        <w:t>nemen</w:t>
      </w:r>
      <w:proofErr w:type="spellEnd"/>
      <w:r w:rsidRPr="00B36CE0">
        <w:t>. </w:t>
      </w:r>
      <w:r w:rsidRPr="00B36CE0">
        <w:br/>
      </w:r>
      <w:proofErr w:type="spellStart"/>
      <w:r w:rsidRPr="00B36CE0">
        <w:t>Een</w:t>
      </w:r>
      <w:proofErr w:type="spellEnd"/>
      <w:r w:rsidRPr="00B36CE0">
        <w:t xml:space="preserve"> </w:t>
      </w:r>
      <w:proofErr w:type="spellStart"/>
      <w:r w:rsidRPr="00B36CE0">
        <w:t>coachingstraject</w:t>
      </w:r>
      <w:proofErr w:type="spellEnd"/>
      <w:r w:rsidRPr="00B36CE0">
        <w:t xml:space="preserve"> </w:t>
      </w:r>
      <w:proofErr w:type="spellStart"/>
      <w:proofErr w:type="gramStart"/>
      <w:r w:rsidRPr="00B36CE0">
        <w:t>kan</w:t>
      </w:r>
      <w:proofErr w:type="spellEnd"/>
      <w:proofErr w:type="gramEnd"/>
      <w:r w:rsidRPr="00B36CE0">
        <w:t xml:space="preserve"> </w:t>
      </w:r>
      <w:proofErr w:type="spellStart"/>
      <w:r w:rsidRPr="00B36CE0">
        <w:t>antwoord</w:t>
      </w:r>
      <w:proofErr w:type="spellEnd"/>
      <w:r w:rsidRPr="00B36CE0">
        <w:t xml:space="preserve"> </w:t>
      </w:r>
      <w:proofErr w:type="spellStart"/>
      <w:r w:rsidRPr="00B36CE0">
        <w:t>geven</w:t>
      </w:r>
      <w:proofErr w:type="spellEnd"/>
      <w:r w:rsidRPr="00B36CE0">
        <w:t xml:space="preserve"> op die </w:t>
      </w:r>
      <w:proofErr w:type="spellStart"/>
      <w:r w:rsidRPr="00B36CE0">
        <w:t>behoefte</w:t>
      </w:r>
      <w:proofErr w:type="spellEnd"/>
      <w:r w:rsidRPr="00B36CE0">
        <w:t xml:space="preserve"> </w:t>
      </w:r>
      <w:proofErr w:type="spellStart"/>
      <w:r w:rsidRPr="00B36CE0">
        <w:t>waarbij</w:t>
      </w:r>
      <w:proofErr w:type="spellEnd"/>
      <w:r w:rsidRPr="00B36CE0">
        <w:t xml:space="preserve"> </w:t>
      </w:r>
      <w:proofErr w:type="spellStart"/>
      <w:r w:rsidRPr="00B36CE0">
        <w:t>wordt</w:t>
      </w:r>
      <w:proofErr w:type="spellEnd"/>
      <w:r w:rsidRPr="00B36CE0">
        <w:t xml:space="preserve"> </w:t>
      </w:r>
      <w:proofErr w:type="spellStart"/>
      <w:r w:rsidRPr="00B36CE0">
        <w:t>stilgestaan</w:t>
      </w:r>
      <w:proofErr w:type="spellEnd"/>
      <w:r w:rsidRPr="00B36CE0">
        <w:t xml:space="preserve"> </w:t>
      </w:r>
      <w:proofErr w:type="spellStart"/>
      <w:r w:rsidRPr="00B36CE0">
        <w:t>bij</w:t>
      </w:r>
      <w:proofErr w:type="spellEnd"/>
      <w:r w:rsidRPr="00B36CE0">
        <w:t xml:space="preserve"> het </w:t>
      </w:r>
      <w:proofErr w:type="spellStart"/>
      <w:r w:rsidRPr="00B36CE0">
        <w:t>huidige</w:t>
      </w:r>
      <w:proofErr w:type="spellEnd"/>
      <w:r w:rsidRPr="00B36CE0">
        <w:t xml:space="preserve"> </w:t>
      </w:r>
      <w:proofErr w:type="spellStart"/>
      <w:r w:rsidRPr="00B36CE0">
        <w:t>functioneren</w:t>
      </w:r>
      <w:proofErr w:type="spellEnd"/>
      <w:r w:rsidRPr="00B36CE0">
        <w:t xml:space="preserve">, </w:t>
      </w:r>
      <w:proofErr w:type="spellStart"/>
      <w:r w:rsidRPr="00B36CE0">
        <w:t>terugkerende</w:t>
      </w:r>
      <w:proofErr w:type="spellEnd"/>
      <w:r w:rsidRPr="00B36CE0">
        <w:t xml:space="preserve"> </w:t>
      </w:r>
      <w:proofErr w:type="spellStart"/>
      <w:r w:rsidRPr="00B36CE0">
        <w:t>struikelblokken</w:t>
      </w:r>
      <w:proofErr w:type="spellEnd"/>
      <w:r w:rsidRPr="00B36CE0">
        <w:t xml:space="preserve">, </w:t>
      </w:r>
      <w:proofErr w:type="spellStart"/>
      <w:r w:rsidRPr="00B36CE0">
        <w:t>valkuilen</w:t>
      </w:r>
      <w:proofErr w:type="spellEnd"/>
      <w:r w:rsidRPr="00B36CE0">
        <w:t xml:space="preserve"> en </w:t>
      </w:r>
      <w:proofErr w:type="spellStart"/>
      <w:r w:rsidRPr="00B36CE0">
        <w:t>mogelijkheden</w:t>
      </w:r>
      <w:proofErr w:type="spellEnd"/>
      <w:r w:rsidRPr="00B36CE0">
        <w:t xml:space="preserve"> tot </w:t>
      </w:r>
      <w:proofErr w:type="spellStart"/>
      <w:r w:rsidRPr="00B36CE0">
        <w:t>verandering</w:t>
      </w:r>
      <w:proofErr w:type="spellEnd"/>
      <w:r w:rsidRPr="00B36CE0">
        <w:t>.</w:t>
      </w:r>
    </w:p>
    <w:p w14:paraId="08F73668" w14:textId="77777777" w:rsidR="00191926" w:rsidRPr="00B36CE0" w:rsidRDefault="00191926" w:rsidP="00B33A7B">
      <w:pPr>
        <w:spacing w:line="276" w:lineRule="auto"/>
      </w:pPr>
      <w:proofErr w:type="spellStart"/>
      <w:r w:rsidRPr="00B36CE0">
        <w:t>Ook</w:t>
      </w:r>
      <w:proofErr w:type="spellEnd"/>
      <w:r w:rsidRPr="00B36CE0">
        <w:t xml:space="preserve"> </w:t>
      </w:r>
      <w:proofErr w:type="spellStart"/>
      <w:r w:rsidRPr="00B36CE0">
        <w:t>organisaties</w:t>
      </w:r>
      <w:proofErr w:type="spellEnd"/>
      <w:r w:rsidRPr="00B36CE0">
        <w:t xml:space="preserve"> </w:t>
      </w:r>
      <w:proofErr w:type="spellStart"/>
      <w:proofErr w:type="gramStart"/>
      <w:r w:rsidRPr="00B36CE0">
        <w:t>als</w:t>
      </w:r>
      <w:proofErr w:type="spellEnd"/>
      <w:proofErr w:type="gramEnd"/>
      <w:r w:rsidRPr="00B36CE0">
        <w:t xml:space="preserve"> </w:t>
      </w:r>
      <w:proofErr w:type="spellStart"/>
      <w:r w:rsidRPr="00B36CE0">
        <w:t>geheel</w:t>
      </w:r>
      <w:proofErr w:type="spellEnd"/>
      <w:r w:rsidRPr="00B36CE0">
        <w:t xml:space="preserve"> </w:t>
      </w:r>
      <w:proofErr w:type="spellStart"/>
      <w:r w:rsidRPr="00B36CE0">
        <w:t>kunnen</w:t>
      </w:r>
      <w:proofErr w:type="spellEnd"/>
      <w:r w:rsidRPr="00B36CE0">
        <w:t xml:space="preserve"> </w:t>
      </w:r>
      <w:proofErr w:type="spellStart"/>
      <w:r w:rsidRPr="00B36CE0">
        <w:t>merken</w:t>
      </w:r>
      <w:proofErr w:type="spellEnd"/>
      <w:r w:rsidRPr="00B36CE0">
        <w:t xml:space="preserve"> </w:t>
      </w:r>
      <w:proofErr w:type="spellStart"/>
      <w:r w:rsidRPr="00B36CE0">
        <w:t>dat</w:t>
      </w:r>
      <w:proofErr w:type="spellEnd"/>
      <w:r w:rsidRPr="00B36CE0">
        <w:t xml:space="preserve"> </w:t>
      </w:r>
      <w:proofErr w:type="spellStart"/>
      <w:r w:rsidRPr="00B36CE0">
        <w:t>verandering</w:t>
      </w:r>
      <w:proofErr w:type="spellEnd"/>
      <w:r w:rsidRPr="00B36CE0">
        <w:t xml:space="preserve"> </w:t>
      </w:r>
      <w:proofErr w:type="spellStart"/>
      <w:r w:rsidRPr="00B36CE0">
        <w:t>gewenst</w:t>
      </w:r>
      <w:proofErr w:type="spellEnd"/>
      <w:r w:rsidRPr="00B36CE0">
        <w:t xml:space="preserve"> is, </w:t>
      </w:r>
      <w:proofErr w:type="spellStart"/>
      <w:r w:rsidRPr="00B36CE0">
        <w:t>om</w:t>
      </w:r>
      <w:proofErr w:type="spellEnd"/>
      <w:r w:rsidRPr="00B36CE0">
        <w:t xml:space="preserve"> de </w:t>
      </w:r>
      <w:proofErr w:type="spellStart"/>
      <w:r w:rsidRPr="00B36CE0">
        <w:t>organisatie</w:t>
      </w:r>
      <w:proofErr w:type="spellEnd"/>
      <w:r w:rsidRPr="00B36CE0">
        <w:t xml:space="preserve"> </w:t>
      </w:r>
      <w:proofErr w:type="spellStart"/>
      <w:r w:rsidRPr="00B36CE0">
        <w:t>beter</w:t>
      </w:r>
      <w:proofErr w:type="spellEnd"/>
      <w:r w:rsidRPr="00B36CE0">
        <w:t xml:space="preserve"> </w:t>
      </w:r>
      <w:proofErr w:type="spellStart"/>
      <w:r w:rsidRPr="00B36CE0">
        <w:t>te</w:t>
      </w:r>
      <w:proofErr w:type="spellEnd"/>
      <w:r w:rsidRPr="00B36CE0">
        <w:t xml:space="preserve"> </w:t>
      </w:r>
      <w:proofErr w:type="spellStart"/>
      <w:r w:rsidRPr="00B36CE0">
        <w:t>laten</w:t>
      </w:r>
      <w:proofErr w:type="spellEnd"/>
      <w:r w:rsidRPr="00B36CE0">
        <w:t xml:space="preserve"> </w:t>
      </w:r>
      <w:proofErr w:type="spellStart"/>
      <w:r w:rsidRPr="00B36CE0">
        <w:t>functioneren</w:t>
      </w:r>
      <w:proofErr w:type="spellEnd"/>
      <w:r w:rsidRPr="00B36CE0">
        <w:t xml:space="preserve">. </w:t>
      </w:r>
      <w:proofErr w:type="spellStart"/>
      <w:r w:rsidRPr="00B36CE0">
        <w:t>Dit</w:t>
      </w:r>
      <w:proofErr w:type="spellEnd"/>
      <w:r w:rsidRPr="00B36CE0">
        <w:t xml:space="preserve"> </w:t>
      </w:r>
      <w:proofErr w:type="spellStart"/>
      <w:r w:rsidRPr="00B36CE0">
        <w:t>vraagt</w:t>
      </w:r>
      <w:proofErr w:type="spellEnd"/>
      <w:r w:rsidRPr="00B36CE0">
        <w:t xml:space="preserve"> </w:t>
      </w:r>
      <w:proofErr w:type="spellStart"/>
      <w:r w:rsidRPr="00B36CE0">
        <w:t>een</w:t>
      </w:r>
      <w:proofErr w:type="spellEnd"/>
      <w:r w:rsidRPr="00B36CE0">
        <w:t xml:space="preserve"> diagnose van de </w:t>
      </w:r>
      <w:proofErr w:type="spellStart"/>
      <w:r w:rsidRPr="00B36CE0">
        <w:t>organisatie</w:t>
      </w:r>
      <w:proofErr w:type="spellEnd"/>
      <w:r w:rsidRPr="00B36CE0">
        <w:t xml:space="preserve"> en </w:t>
      </w:r>
      <w:proofErr w:type="spellStart"/>
      <w:r w:rsidRPr="00B36CE0">
        <w:t>inzicht</w:t>
      </w:r>
      <w:proofErr w:type="spellEnd"/>
      <w:r w:rsidRPr="00B36CE0">
        <w:t xml:space="preserve"> in </w:t>
      </w:r>
      <w:proofErr w:type="spellStart"/>
      <w:r w:rsidRPr="00B36CE0">
        <w:t>mogelijkheden</w:t>
      </w:r>
      <w:proofErr w:type="spellEnd"/>
      <w:r w:rsidRPr="00B36CE0">
        <w:t xml:space="preserve"> tot </w:t>
      </w:r>
      <w:proofErr w:type="spellStart"/>
      <w:r w:rsidRPr="00B36CE0">
        <w:t>verandering</w:t>
      </w:r>
      <w:proofErr w:type="spellEnd"/>
      <w:r w:rsidRPr="00B36CE0">
        <w:t>.</w:t>
      </w:r>
    </w:p>
    <w:p w14:paraId="0EEEE3D0" w14:textId="77777777" w:rsidR="00191926" w:rsidRPr="00B36CE0" w:rsidRDefault="00191926" w:rsidP="00B33A7B">
      <w:pPr>
        <w:spacing w:line="276" w:lineRule="auto"/>
      </w:pPr>
      <w:r w:rsidRPr="00B36CE0">
        <w:t xml:space="preserve">Het </w:t>
      </w:r>
      <w:proofErr w:type="spellStart"/>
      <w:r w:rsidRPr="00B36CE0">
        <w:t>aantrekken</w:t>
      </w:r>
      <w:proofErr w:type="spellEnd"/>
      <w:r w:rsidRPr="00B36CE0">
        <w:t xml:space="preserve"> van </w:t>
      </w:r>
      <w:proofErr w:type="spellStart"/>
      <w:r w:rsidRPr="00B36CE0">
        <w:t>een</w:t>
      </w:r>
      <w:proofErr w:type="spellEnd"/>
      <w:r w:rsidRPr="00B36CE0">
        <w:t xml:space="preserve"> </w:t>
      </w:r>
      <w:proofErr w:type="spellStart"/>
      <w:r w:rsidRPr="00B36CE0">
        <w:t>externe</w:t>
      </w:r>
      <w:proofErr w:type="spellEnd"/>
      <w:r w:rsidRPr="00B36CE0">
        <w:t xml:space="preserve"> coach </w:t>
      </w:r>
      <w:proofErr w:type="spellStart"/>
      <w:r w:rsidRPr="00B36CE0">
        <w:t>heeft</w:t>
      </w:r>
      <w:proofErr w:type="spellEnd"/>
      <w:r w:rsidRPr="00B36CE0">
        <w:t xml:space="preserve"> </w:t>
      </w:r>
      <w:proofErr w:type="spellStart"/>
      <w:proofErr w:type="gramStart"/>
      <w:r w:rsidRPr="00B36CE0">
        <w:t>als</w:t>
      </w:r>
      <w:proofErr w:type="spellEnd"/>
      <w:proofErr w:type="gramEnd"/>
      <w:r w:rsidRPr="00B36CE0">
        <w:t xml:space="preserve"> </w:t>
      </w:r>
      <w:proofErr w:type="spellStart"/>
      <w:r w:rsidRPr="00B36CE0">
        <w:t>voordeel</w:t>
      </w:r>
      <w:proofErr w:type="spellEnd"/>
      <w:r w:rsidRPr="00B36CE0">
        <w:t xml:space="preserve"> </w:t>
      </w:r>
      <w:proofErr w:type="spellStart"/>
      <w:r w:rsidRPr="00B36CE0">
        <w:t>dat</w:t>
      </w:r>
      <w:proofErr w:type="spellEnd"/>
      <w:r w:rsidRPr="00B36CE0">
        <w:t xml:space="preserve"> </w:t>
      </w:r>
      <w:proofErr w:type="spellStart"/>
      <w:r w:rsidRPr="00B36CE0">
        <w:t>neutraliteit</w:t>
      </w:r>
      <w:proofErr w:type="spellEnd"/>
      <w:r w:rsidRPr="00B36CE0">
        <w:t xml:space="preserve"> en </w:t>
      </w:r>
      <w:proofErr w:type="spellStart"/>
      <w:r w:rsidRPr="00B36CE0">
        <w:t>vertrouwelijkheid</w:t>
      </w:r>
      <w:proofErr w:type="spellEnd"/>
      <w:r w:rsidRPr="00B36CE0">
        <w:t xml:space="preserve"> </w:t>
      </w:r>
      <w:proofErr w:type="spellStart"/>
      <w:r w:rsidRPr="00B36CE0">
        <w:t>verzekerd</w:t>
      </w:r>
      <w:proofErr w:type="spellEnd"/>
      <w:r w:rsidRPr="00B36CE0">
        <w:t xml:space="preserve"> </w:t>
      </w:r>
      <w:proofErr w:type="spellStart"/>
      <w:r w:rsidRPr="00B36CE0">
        <w:t>zijn</w:t>
      </w:r>
      <w:proofErr w:type="spellEnd"/>
      <w:r w:rsidRPr="00B36CE0">
        <w:t xml:space="preserve">. </w:t>
      </w:r>
      <w:proofErr w:type="gramStart"/>
      <w:r w:rsidRPr="00B36CE0">
        <w:t xml:space="preserve">De </w:t>
      </w:r>
      <w:proofErr w:type="spellStart"/>
      <w:r w:rsidRPr="00B36CE0">
        <w:t>klant</w:t>
      </w:r>
      <w:proofErr w:type="spellEnd"/>
      <w:r w:rsidRPr="00B36CE0">
        <w:t xml:space="preserve"> </w:t>
      </w:r>
      <w:proofErr w:type="spellStart"/>
      <w:r w:rsidRPr="00B36CE0">
        <w:t>vindt</w:t>
      </w:r>
      <w:proofErr w:type="spellEnd"/>
      <w:r w:rsidRPr="00B36CE0">
        <w:t xml:space="preserve"> in de coach </w:t>
      </w:r>
      <w:proofErr w:type="spellStart"/>
      <w:r w:rsidRPr="00B36CE0">
        <w:t>een</w:t>
      </w:r>
      <w:proofErr w:type="spellEnd"/>
      <w:r w:rsidRPr="00B36CE0">
        <w:t xml:space="preserve"> </w:t>
      </w:r>
      <w:proofErr w:type="spellStart"/>
      <w:r w:rsidRPr="00B36CE0">
        <w:t>vertrouwd</w:t>
      </w:r>
      <w:proofErr w:type="spellEnd"/>
      <w:r w:rsidRPr="00B36CE0">
        <w:t xml:space="preserve"> </w:t>
      </w:r>
      <w:proofErr w:type="spellStart"/>
      <w:r w:rsidRPr="00B36CE0">
        <w:t>klankbord</w:t>
      </w:r>
      <w:proofErr w:type="spellEnd"/>
      <w:r w:rsidRPr="00B36CE0">
        <w:t xml:space="preserve">, die </w:t>
      </w:r>
      <w:proofErr w:type="spellStart"/>
      <w:r w:rsidRPr="00B36CE0">
        <w:t>een</w:t>
      </w:r>
      <w:proofErr w:type="spellEnd"/>
      <w:r w:rsidRPr="00B36CE0">
        <w:t xml:space="preserve"> "</w:t>
      </w:r>
      <w:proofErr w:type="spellStart"/>
      <w:r w:rsidRPr="00B36CE0">
        <w:t>frisse</w:t>
      </w:r>
      <w:proofErr w:type="spellEnd"/>
      <w:r w:rsidRPr="00B36CE0">
        <w:t xml:space="preserve">" en </w:t>
      </w:r>
      <w:proofErr w:type="spellStart"/>
      <w:r w:rsidRPr="00B36CE0">
        <w:t>neutrale</w:t>
      </w:r>
      <w:proofErr w:type="spellEnd"/>
      <w:r w:rsidRPr="00B36CE0">
        <w:t xml:space="preserve"> </w:t>
      </w:r>
      <w:proofErr w:type="spellStart"/>
      <w:r w:rsidRPr="00B36CE0">
        <w:t>blik</w:t>
      </w:r>
      <w:proofErr w:type="spellEnd"/>
      <w:r w:rsidRPr="00B36CE0">
        <w:t xml:space="preserve"> </w:t>
      </w:r>
      <w:proofErr w:type="spellStart"/>
      <w:r w:rsidRPr="00B36CE0">
        <w:t>biedt</w:t>
      </w:r>
      <w:proofErr w:type="spellEnd"/>
      <w:r w:rsidRPr="00B36CE0">
        <w:t xml:space="preserve"> en </w:t>
      </w:r>
      <w:proofErr w:type="spellStart"/>
      <w:r w:rsidRPr="00B36CE0">
        <w:t>een</w:t>
      </w:r>
      <w:proofErr w:type="spellEnd"/>
      <w:r w:rsidRPr="00B36CE0">
        <w:t xml:space="preserve"> </w:t>
      </w:r>
      <w:proofErr w:type="spellStart"/>
      <w:r w:rsidRPr="00B36CE0">
        <w:t>opbouwende</w:t>
      </w:r>
      <w:proofErr w:type="spellEnd"/>
      <w:r w:rsidRPr="00B36CE0">
        <w:t xml:space="preserve"> </w:t>
      </w:r>
      <w:proofErr w:type="spellStart"/>
      <w:r w:rsidRPr="00B36CE0">
        <w:t>houding</w:t>
      </w:r>
      <w:proofErr w:type="spellEnd"/>
      <w:r w:rsidRPr="00B36CE0">
        <w:t>.</w:t>
      </w:r>
      <w:proofErr w:type="gramEnd"/>
    </w:p>
    <w:p w14:paraId="7DA66698" w14:textId="77777777" w:rsidR="00E54451" w:rsidRPr="00B36CE0" w:rsidRDefault="00191926" w:rsidP="00B33A7B">
      <w:pPr>
        <w:spacing w:line="276" w:lineRule="auto"/>
      </w:pPr>
      <w:proofErr w:type="spellStart"/>
      <w:r w:rsidRPr="00B36CE0">
        <w:t>Sleutelwoorden</w:t>
      </w:r>
      <w:proofErr w:type="spellEnd"/>
      <w:r w:rsidRPr="00B36CE0">
        <w:t xml:space="preserve"> </w:t>
      </w:r>
      <w:proofErr w:type="spellStart"/>
      <w:r w:rsidRPr="00B36CE0">
        <w:t>zijn</w:t>
      </w:r>
      <w:proofErr w:type="spellEnd"/>
      <w:r w:rsidRPr="00B36CE0">
        <w:t xml:space="preserve"> </w:t>
      </w:r>
      <w:proofErr w:type="spellStart"/>
      <w:r w:rsidRPr="00B36CE0">
        <w:t>hierbij</w:t>
      </w:r>
      <w:proofErr w:type="spellEnd"/>
      <w:r w:rsidRPr="00B36CE0">
        <w:t> </w:t>
      </w:r>
      <w:proofErr w:type="spellStart"/>
      <w:r w:rsidRPr="00B36CE0">
        <w:rPr>
          <w:i/>
          <w:iCs/>
        </w:rPr>
        <w:t>inzicht</w:t>
      </w:r>
      <w:proofErr w:type="spellEnd"/>
      <w:r w:rsidRPr="00B36CE0">
        <w:t> en </w:t>
      </w:r>
      <w:proofErr w:type="spellStart"/>
      <w:r w:rsidRPr="00B36CE0">
        <w:rPr>
          <w:i/>
          <w:iCs/>
        </w:rPr>
        <w:t>uitzicht</w:t>
      </w:r>
      <w:proofErr w:type="spellEnd"/>
      <w:r w:rsidRPr="00B36CE0">
        <w:t xml:space="preserve">, </w:t>
      </w:r>
      <w:proofErr w:type="spellStart"/>
      <w:r w:rsidRPr="00B36CE0">
        <w:t>gericht</w:t>
      </w:r>
      <w:proofErr w:type="spellEnd"/>
      <w:r w:rsidRPr="00B36CE0">
        <w:t xml:space="preserve"> op </w:t>
      </w:r>
      <w:proofErr w:type="spellStart"/>
      <w:r w:rsidRPr="00B36CE0">
        <w:t>een</w:t>
      </w:r>
      <w:proofErr w:type="spellEnd"/>
      <w:r w:rsidRPr="00B36CE0">
        <w:t xml:space="preserve"> </w:t>
      </w:r>
      <w:proofErr w:type="spellStart"/>
      <w:r w:rsidRPr="00B36CE0">
        <w:t>nieuw</w:t>
      </w:r>
      <w:proofErr w:type="spellEnd"/>
      <w:r w:rsidRPr="00B36CE0">
        <w:t xml:space="preserve"> </w:t>
      </w:r>
      <w:proofErr w:type="spellStart"/>
      <w:r w:rsidRPr="00B36CE0">
        <w:t>perspectief</w:t>
      </w:r>
      <w:proofErr w:type="spellEnd"/>
      <w:r w:rsidRPr="00B36CE0">
        <w:t xml:space="preserve"> en </w:t>
      </w:r>
      <w:proofErr w:type="spellStart"/>
      <w:r w:rsidRPr="00B36CE0">
        <w:t>effectiever</w:t>
      </w:r>
      <w:proofErr w:type="spellEnd"/>
      <w:r w:rsidRPr="00B36CE0">
        <w:t xml:space="preserve"> </w:t>
      </w:r>
      <w:proofErr w:type="spellStart"/>
      <w:r w:rsidRPr="00B36CE0">
        <w:t>functioneren</w:t>
      </w:r>
      <w:proofErr w:type="spellEnd"/>
      <w:r w:rsidRPr="00B36CE0">
        <w:t xml:space="preserve">: </w:t>
      </w:r>
      <w:proofErr w:type="spellStart"/>
      <w:r w:rsidRPr="00B36CE0">
        <w:t>inzicht</w:t>
      </w:r>
      <w:proofErr w:type="spellEnd"/>
      <w:r w:rsidRPr="00B36CE0">
        <w:t xml:space="preserve"> in de </w:t>
      </w:r>
      <w:proofErr w:type="spellStart"/>
      <w:proofErr w:type="gramStart"/>
      <w:r w:rsidRPr="00B36CE0">
        <w:t>eigen</w:t>
      </w:r>
      <w:proofErr w:type="spellEnd"/>
      <w:proofErr w:type="gramEnd"/>
      <w:r w:rsidRPr="00B36CE0">
        <w:t xml:space="preserve"> </w:t>
      </w:r>
      <w:proofErr w:type="spellStart"/>
      <w:r w:rsidRPr="00B36CE0">
        <w:t>kwaliteiten</w:t>
      </w:r>
      <w:proofErr w:type="spellEnd"/>
      <w:r w:rsidRPr="00B36CE0">
        <w:t xml:space="preserve">, </w:t>
      </w:r>
      <w:proofErr w:type="spellStart"/>
      <w:r w:rsidRPr="00B36CE0">
        <w:t>eigen</w:t>
      </w:r>
      <w:proofErr w:type="spellEnd"/>
      <w:r w:rsidRPr="00B36CE0">
        <w:t xml:space="preserve"> </w:t>
      </w:r>
      <w:proofErr w:type="spellStart"/>
      <w:r w:rsidRPr="00B36CE0">
        <w:t>optreden</w:t>
      </w:r>
      <w:proofErr w:type="spellEnd"/>
      <w:r w:rsidRPr="00B36CE0">
        <w:t xml:space="preserve">, </w:t>
      </w:r>
      <w:proofErr w:type="spellStart"/>
      <w:r w:rsidRPr="00B36CE0">
        <w:t>eigen</w:t>
      </w:r>
      <w:proofErr w:type="spellEnd"/>
      <w:r w:rsidRPr="00B36CE0">
        <w:t xml:space="preserve"> </w:t>
      </w:r>
      <w:proofErr w:type="spellStart"/>
      <w:r w:rsidRPr="00B36CE0">
        <w:t>valkuilen</w:t>
      </w:r>
      <w:proofErr w:type="spellEnd"/>
      <w:r w:rsidRPr="00B36CE0">
        <w:t xml:space="preserve"> en </w:t>
      </w:r>
      <w:proofErr w:type="spellStart"/>
      <w:r w:rsidRPr="00B36CE0">
        <w:t>eigen</w:t>
      </w:r>
      <w:proofErr w:type="spellEnd"/>
      <w:r w:rsidRPr="00B36CE0">
        <w:t xml:space="preserve"> </w:t>
      </w:r>
      <w:proofErr w:type="spellStart"/>
      <w:r w:rsidRPr="00B36CE0">
        <w:t>overtuigingen</w:t>
      </w:r>
      <w:proofErr w:type="spellEnd"/>
      <w:r w:rsidRPr="00B36CE0">
        <w:t xml:space="preserve"> die </w:t>
      </w:r>
      <w:proofErr w:type="spellStart"/>
      <w:r w:rsidRPr="00B36CE0">
        <w:t>iemands</w:t>
      </w:r>
      <w:proofErr w:type="spellEnd"/>
      <w:r w:rsidRPr="00B36CE0">
        <w:t xml:space="preserve"> </w:t>
      </w:r>
      <w:proofErr w:type="spellStart"/>
      <w:r w:rsidRPr="00B36CE0">
        <w:t>gedrag</w:t>
      </w:r>
      <w:proofErr w:type="spellEnd"/>
      <w:r w:rsidRPr="00B36CE0">
        <w:t xml:space="preserve"> of het </w:t>
      </w:r>
      <w:proofErr w:type="spellStart"/>
      <w:r w:rsidRPr="00B36CE0">
        <w:t>gedrag</w:t>
      </w:r>
      <w:proofErr w:type="spellEnd"/>
      <w:r w:rsidRPr="00B36CE0">
        <w:t xml:space="preserve"> van </w:t>
      </w:r>
      <w:proofErr w:type="spellStart"/>
      <w:r w:rsidRPr="00B36CE0">
        <w:t>een</w:t>
      </w:r>
      <w:proofErr w:type="spellEnd"/>
      <w:r w:rsidRPr="00B36CE0">
        <w:t xml:space="preserve"> </w:t>
      </w:r>
      <w:proofErr w:type="spellStart"/>
      <w:r w:rsidRPr="00B36CE0">
        <w:t>organisatie</w:t>
      </w:r>
      <w:proofErr w:type="spellEnd"/>
      <w:r w:rsidRPr="00B36CE0">
        <w:t xml:space="preserve"> </w:t>
      </w:r>
      <w:proofErr w:type="spellStart"/>
      <w:r w:rsidRPr="00B36CE0">
        <w:t>sturen</w:t>
      </w:r>
      <w:proofErr w:type="spellEnd"/>
      <w:r w:rsidRPr="00B36CE0">
        <w:t xml:space="preserve">. Met </w:t>
      </w:r>
      <w:proofErr w:type="spellStart"/>
      <w:r w:rsidRPr="00B36CE0">
        <w:t>dit</w:t>
      </w:r>
      <w:proofErr w:type="spellEnd"/>
      <w:r w:rsidRPr="00B36CE0">
        <w:t xml:space="preserve"> </w:t>
      </w:r>
      <w:proofErr w:type="spellStart"/>
      <w:r w:rsidRPr="00B36CE0">
        <w:t>inzicht</w:t>
      </w:r>
      <w:proofErr w:type="spellEnd"/>
      <w:r w:rsidRPr="00B36CE0">
        <w:t xml:space="preserve"> </w:t>
      </w:r>
      <w:proofErr w:type="spellStart"/>
      <w:proofErr w:type="gramStart"/>
      <w:r w:rsidRPr="00B36CE0">
        <w:t>kan</w:t>
      </w:r>
      <w:proofErr w:type="spellEnd"/>
      <w:proofErr w:type="gramEnd"/>
      <w:r w:rsidRPr="00B36CE0">
        <w:t xml:space="preserve"> </w:t>
      </w:r>
      <w:proofErr w:type="spellStart"/>
      <w:r w:rsidRPr="00B36CE0">
        <w:t>gewerkt</w:t>
      </w:r>
      <w:proofErr w:type="spellEnd"/>
      <w:r w:rsidRPr="00B36CE0">
        <w:t xml:space="preserve"> </w:t>
      </w:r>
      <w:proofErr w:type="spellStart"/>
      <w:r w:rsidRPr="00B36CE0">
        <w:t>worden</w:t>
      </w:r>
      <w:proofErr w:type="spellEnd"/>
      <w:r w:rsidRPr="00B36CE0">
        <w:t xml:space="preserve"> </w:t>
      </w:r>
      <w:proofErr w:type="spellStart"/>
      <w:r w:rsidRPr="00B36CE0">
        <w:t>aan</w:t>
      </w:r>
      <w:proofErr w:type="spellEnd"/>
      <w:r w:rsidRPr="00B36CE0">
        <w:t xml:space="preserve"> </w:t>
      </w:r>
      <w:proofErr w:type="spellStart"/>
      <w:r w:rsidRPr="00B36CE0">
        <w:t>uitzicht</w:t>
      </w:r>
      <w:proofErr w:type="spellEnd"/>
      <w:r w:rsidRPr="00B36CE0">
        <w:t xml:space="preserve"> </w:t>
      </w:r>
      <w:proofErr w:type="spellStart"/>
      <w:r w:rsidRPr="00B36CE0">
        <w:t>uit</w:t>
      </w:r>
      <w:proofErr w:type="spellEnd"/>
      <w:r w:rsidRPr="00B36CE0">
        <w:t xml:space="preserve"> de </w:t>
      </w:r>
      <w:proofErr w:type="spellStart"/>
      <w:r w:rsidRPr="00B36CE0">
        <w:t>bestaande</w:t>
      </w:r>
      <w:proofErr w:type="spellEnd"/>
      <w:r w:rsidRPr="00B36CE0">
        <w:t xml:space="preserve"> </w:t>
      </w:r>
      <w:proofErr w:type="spellStart"/>
      <w:r w:rsidRPr="00B36CE0">
        <w:t>situatie</w:t>
      </w:r>
      <w:proofErr w:type="spellEnd"/>
      <w:r w:rsidRPr="00B36CE0">
        <w:t xml:space="preserve">: </w:t>
      </w:r>
      <w:proofErr w:type="spellStart"/>
      <w:r w:rsidRPr="00B36CE0">
        <w:t>mogelijkheden</w:t>
      </w:r>
      <w:proofErr w:type="spellEnd"/>
      <w:r w:rsidRPr="00B36CE0">
        <w:t xml:space="preserve"> tot het </w:t>
      </w:r>
      <w:proofErr w:type="spellStart"/>
      <w:r w:rsidRPr="00B36CE0">
        <w:t>maken</w:t>
      </w:r>
      <w:proofErr w:type="spellEnd"/>
      <w:r w:rsidRPr="00B36CE0">
        <w:t xml:space="preserve"> van </w:t>
      </w:r>
      <w:proofErr w:type="spellStart"/>
      <w:r w:rsidRPr="00B36CE0">
        <w:t>nieuwe</w:t>
      </w:r>
      <w:proofErr w:type="spellEnd"/>
      <w:r w:rsidRPr="00B36CE0">
        <w:t xml:space="preserve"> </w:t>
      </w:r>
      <w:proofErr w:type="spellStart"/>
      <w:r w:rsidRPr="00B36CE0">
        <w:t>keuzes</w:t>
      </w:r>
      <w:proofErr w:type="spellEnd"/>
      <w:r w:rsidRPr="00B36CE0">
        <w:t xml:space="preserve"> en </w:t>
      </w:r>
      <w:proofErr w:type="spellStart"/>
      <w:r w:rsidRPr="00B36CE0">
        <w:t>nieuw</w:t>
      </w:r>
      <w:proofErr w:type="spellEnd"/>
      <w:r w:rsidRPr="00B36CE0">
        <w:t xml:space="preserve"> </w:t>
      </w:r>
      <w:proofErr w:type="spellStart"/>
      <w:r w:rsidRPr="00B36CE0">
        <w:t>gedrag</w:t>
      </w:r>
      <w:proofErr w:type="spellEnd"/>
      <w:r w:rsidRPr="00B36CE0">
        <w:t xml:space="preserve"> </w:t>
      </w:r>
      <w:proofErr w:type="spellStart"/>
      <w:r w:rsidRPr="00B36CE0">
        <w:t>om</w:t>
      </w:r>
      <w:proofErr w:type="spellEnd"/>
      <w:r w:rsidRPr="00B36CE0">
        <w:t xml:space="preserve"> </w:t>
      </w:r>
      <w:proofErr w:type="spellStart"/>
      <w:r w:rsidRPr="00B36CE0">
        <w:t>effectiever</w:t>
      </w:r>
      <w:proofErr w:type="spellEnd"/>
      <w:r w:rsidRPr="00B36CE0">
        <w:t xml:space="preserve"> en </w:t>
      </w:r>
      <w:proofErr w:type="spellStart"/>
      <w:r w:rsidRPr="00B36CE0">
        <w:t>vanuit</w:t>
      </w:r>
      <w:proofErr w:type="spellEnd"/>
      <w:r w:rsidRPr="00B36CE0">
        <w:t xml:space="preserve"> </w:t>
      </w:r>
      <w:proofErr w:type="spellStart"/>
      <w:r w:rsidRPr="00B36CE0">
        <w:t>eigen</w:t>
      </w:r>
      <w:proofErr w:type="spellEnd"/>
      <w:r w:rsidRPr="00B36CE0">
        <w:t xml:space="preserve"> </w:t>
      </w:r>
      <w:proofErr w:type="spellStart"/>
      <w:r w:rsidRPr="00B36CE0">
        <w:t>leiderschap</w:t>
      </w:r>
      <w:proofErr w:type="spellEnd"/>
      <w:r w:rsidRPr="00B36CE0">
        <w:t xml:space="preserve"> </w:t>
      </w:r>
      <w:proofErr w:type="spellStart"/>
      <w:r w:rsidRPr="00B36CE0">
        <w:t>te</w:t>
      </w:r>
      <w:proofErr w:type="spellEnd"/>
      <w:r w:rsidRPr="00B36CE0">
        <w:t xml:space="preserve"> </w:t>
      </w:r>
      <w:proofErr w:type="spellStart"/>
      <w:r w:rsidRPr="00B36CE0">
        <w:t>gaan</w:t>
      </w:r>
      <w:proofErr w:type="spellEnd"/>
      <w:r w:rsidRPr="00B36CE0">
        <w:t xml:space="preserve"> </w:t>
      </w:r>
      <w:proofErr w:type="spellStart"/>
      <w:r w:rsidRPr="00B36CE0">
        <w:t>functioneren</w:t>
      </w:r>
      <w:proofErr w:type="spellEnd"/>
      <w:r w:rsidRPr="00B36CE0">
        <w:t>.</w:t>
      </w:r>
    </w:p>
    <w:p w14:paraId="73BAD2B9" w14:textId="77777777" w:rsidR="001345D8" w:rsidRPr="00B36CE0" w:rsidRDefault="001345D8" w:rsidP="00B33A7B">
      <w:pPr>
        <w:spacing w:line="276" w:lineRule="auto"/>
      </w:pPr>
    </w:p>
    <w:p w14:paraId="6132E6A3" w14:textId="77777777" w:rsidR="00191926" w:rsidRPr="00B36CE0" w:rsidRDefault="00191926" w:rsidP="00B33A7B">
      <w:pPr>
        <w:spacing w:line="276" w:lineRule="auto"/>
        <w:rPr>
          <w:b/>
          <w:bCs/>
        </w:rPr>
      </w:pPr>
      <w:r w:rsidRPr="00B36CE0">
        <w:rPr>
          <w:b/>
          <w:bCs/>
        </w:rPr>
        <w:t>De coach</w:t>
      </w:r>
    </w:p>
    <w:p w14:paraId="78C6D68D" w14:textId="77777777" w:rsidR="00191926" w:rsidRPr="00B36CE0" w:rsidRDefault="00191926" w:rsidP="00B33A7B">
      <w:pPr>
        <w:spacing w:line="276" w:lineRule="auto"/>
      </w:pPr>
      <w:r w:rsidRPr="00B36CE0">
        <w:t xml:space="preserve">Coaching &amp; </w:t>
      </w:r>
      <w:proofErr w:type="spellStart"/>
      <w:r w:rsidRPr="00B36CE0">
        <w:t>Managementadvies</w:t>
      </w:r>
      <w:proofErr w:type="spellEnd"/>
      <w:r w:rsidRPr="00B36CE0">
        <w:t xml:space="preserve"> Bonaire BV is in 2006 </w:t>
      </w:r>
      <w:proofErr w:type="spellStart"/>
      <w:r w:rsidRPr="00B36CE0">
        <w:t>opgericht</w:t>
      </w:r>
      <w:proofErr w:type="spellEnd"/>
      <w:r w:rsidRPr="00B36CE0">
        <w:t xml:space="preserve"> door Anna </w:t>
      </w:r>
      <w:proofErr w:type="spellStart"/>
      <w:r w:rsidRPr="00B36CE0">
        <w:t>Kitselaar</w:t>
      </w:r>
      <w:proofErr w:type="spellEnd"/>
      <w:r w:rsidRPr="00B36CE0">
        <w:t>. </w:t>
      </w:r>
      <w:r w:rsidRPr="00B36CE0">
        <w:br/>
        <w:t xml:space="preserve">De </w:t>
      </w:r>
      <w:proofErr w:type="spellStart"/>
      <w:r w:rsidRPr="00B36CE0">
        <w:t>woorden</w:t>
      </w:r>
      <w:proofErr w:type="spellEnd"/>
      <w:r w:rsidRPr="00B36CE0">
        <w:t xml:space="preserve"> "</w:t>
      </w:r>
      <w:proofErr w:type="spellStart"/>
      <w:r w:rsidRPr="00B36CE0">
        <w:t>ontwikkeling</w:t>
      </w:r>
      <w:proofErr w:type="spellEnd"/>
      <w:r w:rsidRPr="00B36CE0">
        <w:t>" en "</w:t>
      </w:r>
      <w:proofErr w:type="spellStart"/>
      <w:r w:rsidRPr="00B36CE0">
        <w:t>internationaal</w:t>
      </w:r>
      <w:proofErr w:type="spellEnd"/>
      <w:r w:rsidRPr="00B36CE0">
        <w:t xml:space="preserve">" </w:t>
      </w:r>
      <w:proofErr w:type="spellStart"/>
      <w:r w:rsidRPr="00B36CE0">
        <w:t>vormen</w:t>
      </w:r>
      <w:proofErr w:type="spellEnd"/>
      <w:r w:rsidRPr="00B36CE0">
        <w:t xml:space="preserve"> de rode </w:t>
      </w:r>
      <w:proofErr w:type="spellStart"/>
      <w:r w:rsidRPr="00B36CE0">
        <w:t>draad</w:t>
      </w:r>
      <w:proofErr w:type="spellEnd"/>
      <w:r w:rsidRPr="00B36CE0">
        <w:t xml:space="preserve"> in </w:t>
      </w:r>
      <w:proofErr w:type="spellStart"/>
      <w:r w:rsidRPr="00B36CE0">
        <w:t>haar</w:t>
      </w:r>
      <w:proofErr w:type="spellEnd"/>
      <w:r w:rsidRPr="00B36CE0">
        <w:t xml:space="preserve"> </w:t>
      </w:r>
      <w:proofErr w:type="spellStart"/>
      <w:r w:rsidRPr="00B36CE0">
        <w:t>loopbaan</w:t>
      </w:r>
      <w:proofErr w:type="spellEnd"/>
      <w:r w:rsidRPr="00B36CE0">
        <w:t xml:space="preserve">: </w:t>
      </w:r>
      <w:proofErr w:type="spellStart"/>
      <w:r w:rsidRPr="00B36CE0">
        <w:t>zij</w:t>
      </w:r>
      <w:proofErr w:type="spellEnd"/>
      <w:r w:rsidRPr="00B36CE0">
        <w:t xml:space="preserve"> </w:t>
      </w:r>
      <w:proofErr w:type="spellStart"/>
      <w:r w:rsidRPr="00B36CE0">
        <w:t>heeft</w:t>
      </w:r>
      <w:proofErr w:type="spellEnd"/>
      <w:r w:rsidRPr="00B36CE0">
        <w:t xml:space="preserve"> </w:t>
      </w:r>
      <w:proofErr w:type="spellStart"/>
      <w:r w:rsidRPr="00B36CE0">
        <w:t>gewerkt</w:t>
      </w:r>
      <w:proofErr w:type="spellEnd"/>
      <w:r w:rsidRPr="00B36CE0">
        <w:t xml:space="preserve"> in </w:t>
      </w:r>
      <w:proofErr w:type="spellStart"/>
      <w:r w:rsidRPr="00B36CE0">
        <w:t>ontwikkelingssamenwerking</w:t>
      </w:r>
      <w:proofErr w:type="spellEnd"/>
      <w:r w:rsidRPr="00B36CE0">
        <w:t xml:space="preserve">, </w:t>
      </w:r>
      <w:proofErr w:type="spellStart"/>
      <w:r w:rsidRPr="00B36CE0">
        <w:t>organisatie-ontwikkeling</w:t>
      </w:r>
      <w:proofErr w:type="spellEnd"/>
      <w:r w:rsidRPr="00B36CE0">
        <w:t xml:space="preserve"> en </w:t>
      </w:r>
      <w:proofErr w:type="spellStart"/>
      <w:r w:rsidRPr="00B36CE0">
        <w:t>persoonlijke</w:t>
      </w:r>
      <w:proofErr w:type="spellEnd"/>
      <w:r w:rsidRPr="00B36CE0">
        <w:t xml:space="preserve"> </w:t>
      </w:r>
      <w:proofErr w:type="spellStart"/>
      <w:r w:rsidRPr="00B36CE0">
        <w:t>ontwikkeling</w:t>
      </w:r>
      <w:proofErr w:type="spellEnd"/>
      <w:r w:rsidRPr="00B36CE0">
        <w:t>.</w:t>
      </w:r>
      <w:r w:rsidRPr="00B36CE0">
        <w:br/>
      </w:r>
      <w:proofErr w:type="spellStart"/>
      <w:proofErr w:type="gramStart"/>
      <w:r w:rsidRPr="00B36CE0">
        <w:t>Sinds</w:t>
      </w:r>
      <w:proofErr w:type="spellEnd"/>
      <w:r w:rsidRPr="00B36CE0">
        <w:t xml:space="preserve"> 2005 </w:t>
      </w:r>
      <w:proofErr w:type="spellStart"/>
      <w:r w:rsidRPr="00B36CE0">
        <w:t>woont</w:t>
      </w:r>
      <w:proofErr w:type="spellEnd"/>
      <w:r w:rsidRPr="00B36CE0">
        <w:t xml:space="preserve"> </w:t>
      </w:r>
      <w:proofErr w:type="spellStart"/>
      <w:r w:rsidRPr="00B36CE0">
        <w:t>zij</w:t>
      </w:r>
      <w:proofErr w:type="spellEnd"/>
      <w:r w:rsidRPr="00B36CE0">
        <w:t xml:space="preserve"> op Bonaire.</w:t>
      </w:r>
      <w:proofErr w:type="gramEnd"/>
      <w:r w:rsidRPr="00B36CE0">
        <w:t> </w:t>
      </w:r>
      <w:r w:rsidRPr="00B36CE0">
        <w:br/>
        <w:t xml:space="preserve">In de </w:t>
      </w:r>
      <w:proofErr w:type="spellStart"/>
      <w:r w:rsidRPr="00B36CE0">
        <w:t>periode</w:t>
      </w:r>
      <w:proofErr w:type="spellEnd"/>
      <w:r w:rsidRPr="00B36CE0">
        <w:t xml:space="preserve"> 2007-2009 </w:t>
      </w:r>
      <w:proofErr w:type="spellStart"/>
      <w:r w:rsidRPr="00B36CE0">
        <w:t>heeft</w:t>
      </w:r>
      <w:proofErr w:type="spellEnd"/>
      <w:r w:rsidRPr="00B36CE0">
        <w:t xml:space="preserve"> </w:t>
      </w:r>
      <w:proofErr w:type="spellStart"/>
      <w:r w:rsidRPr="00B36CE0">
        <w:t>zij</w:t>
      </w:r>
      <w:proofErr w:type="spellEnd"/>
      <w:r w:rsidRPr="00B36CE0">
        <w:t xml:space="preserve"> </w:t>
      </w:r>
      <w:proofErr w:type="gramStart"/>
      <w:r w:rsidRPr="00B36CE0">
        <w:t>op</w:t>
      </w:r>
      <w:proofErr w:type="gramEnd"/>
      <w:r w:rsidRPr="00B36CE0">
        <w:t xml:space="preserve"> Curaçao </w:t>
      </w:r>
      <w:proofErr w:type="spellStart"/>
      <w:r w:rsidRPr="00B36CE0">
        <w:t>gewoond</w:t>
      </w:r>
      <w:proofErr w:type="spellEnd"/>
      <w:r w:rsidRPr="00B36CE0">
        <w:t xml:space="preserve">, en was </w:t>
      </w:r>
      <w:proofErr w:type="spellStart"/>
      <w:r w:rsidRPr="00B36CE0">
        <w:t>zij</w:t>
      </w:r>
      <w:proofErr w:type="spellEnd"/>
      <w:r w:rsidRPr="00B36CE0">
        <w:t xml:space="preserve"> </w:t>
      </w:r>
      <w:proofErr w:type="spellStart"/>
      <w:r w:rsidRPr="00B36CE0">
        <w:t>ook</w:t>
      </w:r>
      <w:proofErr w:type="spellEnd"/>
      <w:r w:rsidRPr="00B36CE0">
        <w:t xml:space="preserve"> </w:t>
      </w:r>
      <w:proofErr w:type="spellStart"/>
      <w:r w:rsidRPr="00B36CE0">
        <w:t>werkzaam</w:t>
      </w:r>
      <w:proofErr w:type="spellEnd"/>
      <w:r w:rsidRPr="00B36CE0">
        <w:t xml:space="preserve"> op Bonaire.</w:t>
      </w:r>
    </w:p>
    <w:p w14:paraId="7F21C92B" w14:textId="77777777" w:rsidR="00191926" w:rsidRPr="00B36CE0" w:rsidRDefault="00191926" w:rsidP="00B33A7B">
      <w:pPr>
        <w:spacing w:line="276" w:lineRule="auto"/>
      </w:pPr>
      <w:proofErr w:type="spellStart"/>
      <w:r w:rsidRPr="00B36CE0">
        <w:t>Vanuit</w:t>
      </w:r>
      <w:proofErr w:type="spellEnd"/>
      <w:r w:rsidRPr="00B36CE0">
        <w:t xml:space="preserve"> </w:t>
      </w:r>
      <w:proofErr w:type="spellStart"/>
      <w:r w:rsidRPr="00B36CE0">
        <w:t>haar</w:t>
      </w:r>
      <w:proofErr w:type="spellEnd"/>
      <w:r w:rsidRPr="00B36CE0">
        <w:t xml:space="preserve"> </w:t>
      </w:r>
      <w:proofErr w:type="spellStart"/>
      <w:r w:rsidRPr="00B36CE0">
        <w:t>bedrijf</w:t>
      </w:r>
      <w:proofErr w:type="spellEnd"/>
      <w:r w:rsidRPr="00B36CE0">
        <w:t xml:space="preserve"> </w:t>
      </w:r>
      <w:proofErr w:type="spellStart"/>
      <w:r w:rsidRPr="00B36CE0">
        <w:t>wil</w:t>
      </w:r>
      <w:proofErr w:type="spellEnd"/>
      <w:r w:rsidRPr="00B36CE0">
        <w:t xml:space="preserve"> </w:t>
      </w:r>
      <w:proofErr w:type="spellStart"/>
      <w:r w:rsidRPr="00B36CE0">
        <w:t>zij</w:t>
      </w:r>
      <w:proofErr w:type="spellEnd"/>
      <w:r w:rsidRPr="00B36CE0">
        <w:t xml:space="preserve"> </w:t>
      </w:r>
      <w:proofErr w:type="spellStart"/>
      <w:r w:rsidRPr="00B36CE0">
        <w:t>graag</w:t>
      </w:r>
      <w:proofErr w:type="spellEnd"/>
      <w:r w:rsidRPr="00B36CE0">
        <w:t xml:space="preserve"> </w:t>
      </w:r>
      <w:proofErr w:type="spellStart"/>
      <w:r w:rsidRPr="00B36CE0">
        <w:t>haar</w:t>
      </w:r>
      <w:proofErr w:type="spellEnd"/>
      <w:r w:rsidRPr="00B36CE0">
        <w:t xml:space="preserve"> </w:t>
      </w:r>
      <w:proofErr w:type="spellStart"/>
      <w:r w:rsidRPr="00B36CE0">
        <w:t>veelzijdige</w:t>
      </w:r>
      <w:proofErr w:type="spellEnd"/>
      <w:r w:rsidRPr="00B36CE0">
        <w:t xml:space="preserve"> </w:t>
      </w:r>
      <w:proofErr w:type="spellStart"/>
      <w:proofErr w:type="gramStart"/>
      <w:r w:rsidRPr="00B36CE0">
        <w:t>internationale</w:t>
      </w:r>
      <w:proofErr w:type="spellEnd"/>
      <w:proofErr w:type="gramEnd"/>
      <w:r w:rsidRPr="00B36CE0">
        <w:t xml:space="preserve"> </w:t>
      </w:r>
      <w:proofErr w:type="spellStart"/>
      <w:r w:rsidRPr="00B36CE0">
        <w:t>ervaring</w:t>
      </w:r>
      <w:proofErr w:type="spellEnd"/>
      <w:r w:rsidRPr="00B36CE0">
        <w:t xml:space="preserve"> </w:t>
      </w:r>
      <w:proofErr w:type="spellStart"/>
      <w:r w:rsidRPr="00B36CE0">
        <w:t>rond</w:t>
      </w:r>
      <w:proofErr w:type="spellEnd"/>
      <w:r w:rsidRPr="00B36CE0">
        <w:t xml:space="preserve"> </w:t>
      </w:r>
      <w:proofErr w:type="spellStart"/>
      <w:r w:rsidRPr="00B36CE0">
        <w:t>organisaties</w:t>
      </w:r>
      <w:proofErr w:type="spellEnd"/>
      <w:r w:rsidRPr="00B36CE0">
        <w:t xml:space="preserve"> en </w:t>
      </w:r>
      <w:proofErr w:type="spellStart"/>
      <w:r w:rsidRPr="00B36CE0">
        <w:t>mensen</w:t>
      </w:r>
      <w:proofErr w:type="spellEnd"/>
      <w:r w:rsidRPr="00B36CE0">
        <w:t xml:space="preserve"> </w:t>
      </w:r>
      <w:proofErr w:type="spellStart"/>
      <w:r w:rsidRPr="00B36CE0">
        <w:t>combineren</w:t>
      </w:r>
      <w:proofErr w:type="spellEnd"/>
      <w:r w:rsidRPr="00B36CE0">
        <w:t xml:space="preserve"> en </w:t>
      </w:r>
      <w:proofErr w:type="spellStart"/>
      <w:r w:rsidRPr="00B36CE0">
        <w:t>inzetten</w:t>
      </w:r>
      <w:proofErr w:type="spellEnd"/>
      <w:r w:rsidRPr="00B36CE0">
        <w:t xml:space="preserve"> </w:t>
      </w:r>
      <w:proofErr w:type="spellStart"/>
      <w:r w:rsidRPr="00B36CE0">
        <w:t>voor</w:t>
      </w:r>
      <w:proofErr w:type="spellEnd"/>
      <w:r w:rsidRPr="00B36CE0">
        <w:t xml:space="preserve"> </w:t>
      </w:r>
      <w:proofErr w:type="spellStart"/>
      <w:r w:rsidRPr="00B36CE0">
        <w:t>opdrachten</w:t>
      </w:r>
      <w:proofErr w:type="spellEnd"/>
      <w:r w:rsidRPr="00B36CE0">
        <w:t xml:space="preserve"> op Bonaire en de </w:t>
      </w:r>
      <w:proofErr w:type="spellStart"/>
      <w:r w:rsidRPr="00B36CE0">
        <w:t>andere</w:t>
      </w:r>
      <w:proofErr w:type="spellEnd"/>
      <w:r w:rsidRPr="00B36CE0">
        <w:t xml:space="preserve"> </w:t>
      </w:r>
      <w:proofErr w:type="spellStart"/>
      <w:r w:rsidRPr="00B36CE0">
        <w:t>eilanden</w:t>
      </w:r>
      <w:proofErr w:type="spellEnd"/>
      <w:r w:rsidRPr="00B36CE0">
        <w:t xml:space="preserve"> op de </w:t>
      </w:r>
      <w:proofErr w:type="spellStart"/>
      <w:r w:rsidRPr="00B36CE0">
        <w:t>voormalige</w:t>
      </w:r>
      <w:proofErr w:type="spellEnd"/>
      <w:r w:rsidRPr="00B36CE0">
        <w:t xml:space="preserve"> </w:t>
      </w:r>
      <w:proofErr w:type="spellStart"/>
      <w:r w:rsidRPr="00B36CE0">
        <w:t>Nederlandse</w:t>
      </w:r>
      <w:proofErr w:type="spellEnd"/>
      <w:r w:rsidRPr="00B36CE0">
        <w:t xml:space="preserve"> </w:t>
      </w:r>
      <w:proofErr w:type="spellStart"/>
      <w:r w:rsidRPr="00B36CE0">
        <w:t>Antillen</w:t>
      </w:r>
      <w:proofErr w:type="spellEnd"/>
      <w:r w:rsidRPr="00B36CE0">
        <w:t>.</w:t>
      </w:r>
    </w:p>
    <w:p w14:paraId="4E2F70D4" w14:textId="77777777" w:rsidR="00191926" w:rsidRPr="00B36CE0" w:rsidRDefault="00191926" w:rsidP="00B33A7B">
      <w:pPr>
        <w:spacing w:line="276" w:lineRule="auto"/>
      </w:pPr>
      <w:proofErr w:type="spellStart"/>
      <w:r w:rsidRPr="00B36CE0">
        <w:t>Aan</w:t>
      </w:r>
      <w:proofErr w:type="spellEnd"/>
      <w:r w:rsidRPr="00B36CE0">
        <w:t xml:space="preserve"> het begin van </w:t>
      </w:r>
      <w:proofErr w:type="spellStart"/>
      <w:r w:rsidRPr="00B36CE0">
        <w:t>haar</w:t>
      </w:r>
      <w:proofErr w:type="spellEnd"/>
      <w:r w:rsidRPr="00B36CE0">
        <w:t xml:space="preserve"> </w:t>
      </w:r>
      <w:proofErr w:type="spellStart"/>
      <w:r w:rsidRPr="00B36CE0">
        <w:t>loopbaan</w:t>
      </w:r>
      <w:proofErr w:type="spellEnd"/>
      <w:r w:rsidRPr="00B36CE0">
        <w:t xml:space="preserve"> </w:t>
      </w:r>
      <w:proofErr w:type="spellStart"/>
      <w:r w:rsidRPr="00B36CE0">
        <w:t>werkte</w:t>
      </w:r>
      <w:proofErr w:type="spellEnd"/>
      <w:r w:rsidRPr="00B36CE0">
        <w:t xml:space="preserve"> </w:t>
      </w:r>
      <w:proofErr w:type="spellStart"/>
      <w:r w:rsidRPr="00B36CE0">
        <w:t>zij</w:t>
      </w:r>
      <w:proofErr w:type="spellEnd"/>
      <w:r w:rsidRPr="00B36CE0">
        <w:t xml:space="preserve"> in Nederland </w:t>
      </w:r>
      <w:proofErr w:type="spellStart"/>
      <w:r w:rsidRPr="00B36CE0">
        <w:t>bij</w:t>
      </w:r>
      <w:proofErr w:type="spellEnd"/>
      <w:r w:rsidRPr="00B36CE0">
        <w:t xml:space="preserve"> </w:t>
      </w:r>
      <w:proofErr w:type="spellStart"/>
      <w:r w:rsidRPr="00B36CE0">
        <w:t>een</w:t>
      </w:r>
      <w:proofErr w:type="spellEnd"/>
      <w:r w:rsidRPr="00B36CE0">
        <w:t xml:space="preserve"> </w:t>
      </w:r>
      <w:proofErr w:type="spellStart"/>
      <w:r w:rsidRPr="00B36CE0">
        <w:t>organisatie</w:t>
      </w:r>
      <w:proofErr w:type="spellEnd"/>
      <w:r w:rsidRPr="00B36CE0">
        <w:t xml:space="preserve"> </w:t>
      </w:r>
      <w:proofErr w:type="spellStart"/>
      <w:r w:rsidRPr="00B36CE0">
        <w:t>voor</w:t>
      </w:r>
      <w:proofErr w:type="spellEnd"/>
      <w:r w:rsidRPr="00B36CE0">
        <w:t xml:space="preserve"> </w:t>
      </w:r>
      <w:proofErr w:type="spellStart"/>
      <w:r w:rsidRPr="00B36CE0">
        <w:t>ontwikkelingssamenwerking</w:t>
      </w:r>
      <w:proofErr w:type="spellEnd"/>
      <w:r w:rsidRPr="00B36CE0">
        <w:t xml:space="preserve"> (</w:t>
      </w:r>
      <w:proofErr w:type="spellStart"/>
      <w:r w:rsidRPr="00B36CE0">
        <w:t>Cordaid</w:t>
      </w:r>
      <w:proofErr w:type="spellEnd"/>
      <w:r w:rsidRPr="00B36CE0">
        <w:t xml:space="preserve">), van </w:t>
      </w:r>
      <w:proofErr w:type="spellStart"/>
      <w:r w:rsidRPr="00B36CE0">
        <w:t>waaruit</w:t>
      </w:r>
      <w:proofErr w:type="spellEnd"/>
      <w:r w:rsidRPr="00B36CE0">
        <w:t xml:space="preserve"> </w:t>
      </w:r>
      <w:proofErr w:type="spellStart"/>
      <w:r w:rsidRPr="00B36CE0">
        <w:t>zij</w:t>
      </w:r>
      <w:proofErr w:type="spellEnd"/>
      <w:r w:rsidRPr="00B36CE0">
        <w:t xml:space="preserve"> de monitoring deed op </w:t>
      </w:r>
      <w:proofErr w:type="spellStart"/>
      <w:r w:rsidRPr="00B36CE0">
        <w:t>ontwikkelingsprojecten</w:t>
      </w:r>
      <w:proofErr w:type="spellEnd"/>
      <w:r w:rsidRPr="00B36CE0">
        <w:t xml:space="preserve"> in </w:t>
      </w:r>
      <w:proofErr w:type="spellStart"/>
      <w:r w:rsidRPr="00B36CE0">
        <w:t>Midden-Amerika</w:t>
      </w:r>
      <w:proofErr w:type="spellEnd"/>
      <w:r w:rsidRPr="00B36CE0">
        <w:t xml:space="preserve">, </w:t>
      </w:r>
      <w:proofErr w:type="spellStart"/>
      <w:r w:rsidRPr="00B36CE0">
        <w:t>Caribisch</w:t>
      </w:r>
      <w:proofErr w:type="spellEnd"/>
      <w:r w:rsidRPr="00B36CE0">
        <w:t xml:space="preserve"> </w:t>
      </w:r>
      <w:proofErr w:type="spellStart"/>
      <w:r w:rsidRPr="00B36CE0">
        <w:t>gebied</w:t>
      </w:r>
      <w:proofErr w:type="spellEnd"/>
      <w:r w:rsidRPr="00B36CE0">
        <w:t xml:space="preserve">, </w:t>
      </w:r>
      <w:proofErr w:type="spellStart"/>
      <w:r w:rsidRPr="00B36CE0">
        <w:t>Brazilië</w:t>
      </w:r>
      <w:proofErr w:type="spellEnd"/>
      <w:r w:rsidRPr="00B36CE0">
        <w:t xml:space="preserve"> en de </w:t>
      </w:r>
      <w:proofErr w:type="spellStart"/>
      <w:r w:rsidRPr="00B36CE0">
        <w:t>regio</w:t>
      </w:r>
      <w:proofErr w:type="spellEnd"/>
      <w:r w:rsidRPr="00B36CE0">
        <w:t xml:space="preserve"> </w:t>
      </w:r>
      <w:proofErr w:type="spellStart"/>
      <w:r w:rsidRPr="00B36CE0">
        <w:t>Zuid-Oost</w:t>
      </w:r>
      <w:proofErr w:type="spellEnd"/>
      <w:r w:rsidRPr="00B36CE0">
        <w:t xml:space="preserve"> </w:t>
      </w:r>
      <w:proofErr w:type="spellStart"/>
      <w:r w:rsidRPr="00B36CE0">
        <w:t>Afrika</w:t>
      </w:r>
      <w:proofErr w:type="spellEnd"/>
      <w:r w:rsidRPr="00B36CE0">
        <w:t>. </w:t>
      </w:r>
      <w:r w:rsidRPr="00B36CE0">
        <w:br/>
      </w:r>
      <w:proofErr w:type="spellStart"/>
      <w:r w:rsidRPr="00B36CE0">
        <w:t>Daarna</w:t>
      </w:r>
      <w:proofErr w:type="spellEnd"/>
      <w:r w:rsidRPr="00B36CE0">
        <w:t xml:space="preserve"> </w:t>
      </w:r>
      <w:proofErr w:type="spellStart"/>
      <w:r w:rsidRPr="00B36CE0">
        <w:t>heeft</w:t>
      </w:r>
      <w:proofErr w:type="spellEnd"/>
      <w:r w:rsidRPr="00B36CE0">
        <w:t xml:space="preserve"> </w:t>
      </w:r>
      <w:proofErr w:type="spellStart"/>
      <w:r w:rsidRPr="00B36CE0">
        <w:t>zij</w:t>
      </w:r>
      <w:proofErr w:type="spellEnd"/>
      <w:r w:rsidRPr="00B36CE0">
        <w:t xml:space="preserve"> </w:t>
      </w:r>
      <w:proofErr w:type="spellStart"/>
      <w:r w:rsidRPr="00B36CE0">
        <w:t>een</w:t>
      </w:r>
      <w:proofErr w:type="spellEnd"/>
      <w:r w:rsidRPr="00B36CE0">
        <w:t xml:space="preserve"> </w:t>
      </w:r>
      <w:proofErr w:type="spellStart"/>
      <w:r w:rsidRPr="00B36CE0">
        <w:t>aantal</w:t>
      </w:r>
      <w:proofErr w:type="spellEnd"/>
      <w:r w:rsidRPr="00B36CE0">
        <w:t xml:space="preserve"> </w:t>
      </w:r>
      <w:proofErr w:type="spellStart"/>
      <w:r w:rsidRPr="00B36CE0">
        <w:t>jaren</w:t>
      </w:r>
      <w:proofErr w:type="spellEnd"/>
      <w:r w:rsidRPr="00B36CE0">
        <w:t xml:space="preserve"> </w:t>
      </w:r>
      <w:proofErr w:type="spellStart"/>
      <w:r w:rsidRPr="00B36CE0">
        <w:t>gewerkt</w:t>
      </w:r>
      <w:proofErr w:type="spellEnd"/>
      <w:r w:rsidRPr="00B36CE0">
        <w:t xml:space="preserve"> </w:t>
      </w:r>
      <w:proofErr w:type="spellStart"/>
      <w:proofErr w:type="gramStart"/>
      <w:r w:rsidRPr="00B36CE0">
        <w:t>als</w:t>
      </w:r>
      <w:proofErr w:type="spellEnd"/>
      <w:proofErr w:type="gramEnd"/>
      <w:r w:rsidRPr="00B36CE0">
        <w:t xml:space="preserve"> operational auditor </w:t>
      </w:r>
      <w:proofErr w:type="spellStart"/>
      <w:r w:rsidRPr="00B36CE0">
        <w:t>bij</w:t>
      </w:r>
      <w:proofErr w:type="spellEnd"/>
      <w:r w:rsidRPr="00B36CE0">
        <w:t xml:space="preserve"> diverse </w:t>
      </w:r>
      <w:proofErr w:type="spellStart"/>
      <w:r w:rsidRPr="00B36CE0">
        <w:t>ministeries</w:t>
      </w:r>
      <w:proofErr w:type="spellEnd"/>
      <w:r w:rsidRPr="00B36CE0">
        <w:t xml:space="preserve"> (</w:t>
      </w:r>
      <w:proofErr w:type="spellStart"/>
      <w:r w:rsidRPr="00B36CE0">
        <w:t>MinFin</w:t>
      </w:r>
      <w:proofErr w:type="spellEnd"/>
      <w:r w:rsidRPr="00B36CE0">
        <w:t>/</w:t>
      </w:r>
      <w:proofErr w:type="spellStart"/>
      <w:r w:rsidRPr="00B36CE0">
        <w:t>Belastingdienst</w:t>
      </w:r>
      <w:proofErr w:type="spellEnd"/>
      <w:r w:rsidRPr="00B36CE0">
        <w:t xml:space="preserve">, SZW) in Nederland en is </w:t>
      </w:r>
      <w:proofErr w:type="spellStart"/>
      <w:r w:rsidRPr="00B36CE0">
        <w:t>zeer</w:t>
      </w:r>
      <w:proofErr w:type="spellEnd"/>
      <w:r w:rsidRPr="00B36CE0">
        <w:t xml:space="preserve"> </w:t>
      </w:r>
      <w:proofErr w:type="spellStart"/>
      <w:r w:rsidRPr="00B36CE0">
        <w:t>ervaren</w:t>
      </w:r>
      <w:proofErr w:type="spellEnd"/>
      <w:r w:rsidRPr="00B36CE0">
        <w:t xml:space="preserve"> in de </w:t>
      </w:r>
      <w:proofErr w:type="spellStart"/>
      <w:r w:rsidRPr="00B36CE0">
        <w:t>beoordeling</w:t>
      </w:r>
      <w:proofErr w:type="spellEnd"/>
      <w:r w:rsidRPr="00B36CE0">
        <w:t xml:space="preserve"> en </w:t>
      </w:r>
      <w:proofErr w:type="spellStart"/>
      <w:r w:rsidRPr="00B36CE0">
        <w:t>advisering</w:t>
      </w:r>
      <w:proofErr w:type="spellEnd"/>
      <w:r w:rsidRPr="00B36CE0">
        <w:t xml:space="preserve"> van </w:t>
      </w:r>
      <w:proofErr w:type="spellStart"/>
      <w:r w:rsidRPr="00B36CE0">
        <w:t>organisatievraagstukken</w:t>
      </w:r>
      <w:proofErr w:type="spellEnd"/>
      <w:r w:rsidRPr="00B36CE0">
        <w:t>. </w:t>
      </w:r>
      <w:r w:rsidRPr="00B36CE0">
        <w:br/>
      </w:r>
      <w:proofErr w:type="spellStart"/>
      <w:r w:rsidRPr="00B36CE0">
        <w:t>Haar</w:t>
      </w:r>
      <w:proofErr w:type="spellEnd"/>
      <w:r w:rsidRPr="00B36CE0">
        <w:t xml:space="preserve"> </w:t>
      </w:r>
      <w:proofErr w:type="spellStart"/>
      <w:r w:rsidRPr="00B36CE0">
        <w:t>ervaringen</w:t>
      </w:r>
      <w:proofErr w:type="spellEnd"/>
      <w:r w:rsidRPr="00B36CE0">
        <w:t xml:space="preserve"> in audits en </w:t>
      </w:r>
      <w:proofErr w:type="spellStart"/>
      <w:r w:rsidRPr="00B36CE0">
        <w:t>organisatie-advies</w:t>
      </w:r>
      <w:proofErr w:type="spellEnd"/>
      <w:r w:rsidRPr="00B36CE0">
        <w:t xml:space="preserve"> </w:t>
      </w:r>
      <w:proofErr w:type="spellStart"/>
      <w:r w:rsidRPr="00B36CE0">
        <w:t>lieten</w:t>
      </w:r>
      <w:proofErr w:type="spellEnd"/>
      <w:r w:rsidRPr="00B36CE0">
        <w:t xml:space="preserve"> </w:t>
      </w:r>
      <w:proofErr w:type="spellStart"/>
      <w:r w:rsidRPr="00B36CE0">
        <w:t>haar</w:t>
      </w:r>
      <w:proofErr w:type="spellEnd"/>
      <w:r w:rsidRPr="00B36CE0">
        <w:t xml:space="preserve"> </w:t>
      </w:r>
      <w:proofErr w:type="spellStart"/>
      <w:r w:rsidRPr="00B36CE0">
        <w:t>zien</w:t>
      </w:r>
      <w:proofErr w:type="spellEnd"/>
      <w:r w:rsidRPr="00B36CE0">
        <w:t xml:space="preserve"> </w:t>
      </w:r>
      <w:proofErr w:type="spellStart"/>
      <w:r w:rsidRPr="00B36CE0">
        <w:t>dat</w:t>
      </w:r>
      <w:proofErr w:type="spellEnd"/>
      <w:r w:rsidRPr="00B36CE0">
        <w:t xml:space="preserve"> het </w:t>
      </w:r>
      <w:proofErr w:type="spellStart"/>
      <w:r w:rsidRPr="00B36CE0">
        <w:t>functioneren</w:t>
      </w:r>
      <w:proofErr w:type="spellEnd"/>
      <w:r w:rsidRPr="00B36CE0">
        <w:t xml:space="preserve"> van </w:t>
      </w:r>
      <w:proofErr w:type="spellStart"/>
      <w:r w:rsidRPr="00B36CE0">
        <w:t>een</w:t>
      </w:r>
      <w:proofErr w:type="spellEnd"/>
      <w:r w:rsidRPr="00B36CE0">
        <w:t xml:space="preserve"> </w:t>
      </w:r>
      <w:proofErr w:type="spellStart"/>
      <w:r w:rsidRPr="00B36CE0">
        <w:t>organisatie</w:t>
      </w:r>
      <w:proofErr w:type="spellEnd"/>
      <w:r w:rsidRPr="00B36CE0">
        <w:t xml:space="preserve"> </w:t>
      </w:r>
      <w:proofErr w:type="spellStart"/>
      <w:r w:rsidRPr="00B36CE0">
        <w:t>voor</w:t>
      </w:r>
      <w:proofErr w:type="spellEnd"/>
      <w:r w:rsidRPr="00B36CE0">
        <w:t xml:space="preserve"> </w:t>
      </w:r>
      <w:proofErr w:type="spellStart"/>
      <w:r w:rsidRPr="00B36CE0">
        <w:t>een</w:t>
      </w:r>
      <w:proofErr w:type="spellEnd"/>
      <w:r w:rsidRPr="00B36CE0">
        <w:t xml:space="preserve"> </w:t>
      </w:r>
      <w:proofErr w:type="spellStart"/>
      <w:r w:rsidRPr="00B36CE0">
        <w:t>groot</w:t>
      </w:r>
      <w:proofErr w:type="spellEnd"/>
      <w:r w:rsidRPr="00B36CE0">
        <w:t xml:space="preserve"> </w:t>
      </w:r>
      <w:proofErr w:type="spellStart"/>
      <w:r w:rsidRPr="00B36CE0">
        <w:t>deel</w:t>
      </w:r>
      <w:proofErr w:type="spellEnd"/>
      <w:r w:rsidRPr="00B36CE0">
        <w:t xml:space="preserve"> </w:t>
      </w:r>
      <w:proofErr w:type="spellStart"/>
      <w:r w:rsidRPr="00B36CE0">
        <w:t>bepaald</w:t>
      </w:r>
      <w:proofErr w:type="spellEnd"/>
      <w:r w:rsidRPr="00B36CE0">
        <w:t xml:space="preserve"> </w:t>
      </w:r>
      <w:proofErr w:type="spellStart"/>
      <w:r w:rsidRPr="00B36CE0">
        <w:t>wordt</w:t>
      </w:r>
      <w:proofErr w:type="spellEnd"/>
      <w:r w:rsidRPr="00B36CE0">
        <w:t xml:space="preserve"> door de </w:t>
      </w:r>
      <w:proofErr w:type="spellStart"/>
      <w:r w:rsidRPr="00B36CE0">
        <w:t>mensen</w:t>
      </w:r>
      <w:proofErr w:type="spellEnd"/>
      <w:r w:rsidRPr="00B36CE0">
        <w:t xml:space="preserve"> die </w:t>
      </w:r>
      <w:proofErr w:type="spellStart"/>
      <w:r w:rsidRPr="00B36CE0">
        <w:t>er</w:t>
      </w:r>
      <w:proofErr w:type="spellEnd"/>
      <w:r w:rsidRPr="00B36CE0">
        <w:t xml:space="preserve"> </w:t>
      </w:r>
      <w:proofErr w:type="spellStart"/>
      <w:r w:rsidRPr="00B36CE0">
        <w:t>werken</w:t>
      </w:r>
      <w:proofErr w:type="spellEnd"/>
      <w:r w:rsidRPr="00B36CE0">
        <w:t xml:space="preserve">, en de </w:t>
      </w:r>
      <w:proofErr w:type="spellStart"/>
      <w:r w:rsidRPr="00B36CE0">
        <w:t>manier</w:t>
      </w:r>
      <w:proofErr w:type="spellEnd"/>
      <w:r w:rsidRPr="00B36CE0">
        <w:t xml:space="preserve"> </w:t>
      </w:r>
      <w:proofErr w:type="spellStart"/>
      <w:r w:rsidRPr="00B36CE0">
        <w:t>waarop</w:t>
      </w:r>
      <w:proofErr w:type="spellEnd"/>
      <w:r w:rsidRPr="00B36CE0">
        <w:t xml:space="preserve"> </w:t>
      </w:r>
      <w:proofErr w:type="spellStart"/>
      <w:r w:rsidRPr="00B36CE0">
        <w:t>medewerkers</w:t>
      </w:r>
      <w:proofErr w:type="spellEnd"/>
      <w:r w:rsidRPr="00B36CE0">
        <w:t xml:space="preserve"> -van </w:t>
      </w:r>
      <w:proofErr w:type="spellStart"/>
      <w:r w:rsidRPr="00B36CE0">
        <w:t>hoog</w:t>
      </w:r>
      <w:proofErr w:type="spellEnd"/>
      <w:r w:rsidRPr="00B36CE0">
        <w:t xml:space="preserve"> tot </w:t>
      </w:r>
      <w:proofErr w:type="spellStart"/>
      <w:r w:rsidRPr="00B36CE0">
        <w:t>laag</w:t>
      </w:r>
      <w:proofErr w:type="spellEnd"/>
      <w:r w:rsidRPr="00B36CE0">
        <w:t xml:space="preserve">- met </w:t>
      </w:r>
      <w:proofErr w:type="spellStart"/>
      <w:r w:rsidRPr="00B36CE0">
        <w:t>elkaar</w:t>
      </w:r>
      <w:proofErr w:type="spellEnd"/>
      <w:r w:rsidRPr="00B36CE0">
        <w:t xml:space="preserve"> en met </w:t>
      </w:r>
      <w:proofErr w:type="spellStart"/>
      <w:r w:rsidRPr="00B36CE0">
        <w:t>zichzelf</w:t>
      </w:r>
      <w:proofErr w:type="spellEnd"/>
      <w:r w:rsidRPr="00B36CE0">
        <w:t xml:space="preserve"> </w:t>
      </w:r>
      <w:proofErr w:type="spellStart"/>
      <w:r w:rsidRPr="00B36CE0">
        <w:t>omgaan</w:t>
      </w:r>
      <w:proofErr w:type="spellEnd"/>
      <w:r w:rsidRPr="00B36CE0">
        <w:t>. </w:t>
      </w:r>
      <w:r w:rsidRPr="00B36CE0">
        <w:br/>
      </w:r>
      <w:proofErr w:type="spellStart"/>
      <w:r w:rsidRPr="00B36CE0">
        <w:t>Vanuit</w:t>
      </w:r>
      <w:proofErr w:type="spellEnd"/>
      <w:r w:rsidRPr="00B36CE0">
        <w:t xml:space="preserve"> </w:t>
      </w:r>
      <w:proofErr w:type="spellStart"/>
      <w:r w:rsidRPr="00B36CE0">
        <w:t>organisatie-ontwikkeling</w:t>
      </w:r>
      <w:proofErr w:type="spellEnd"/>
      <w:r w:rsidRPr="00B36CE0">
        <w:t xml:space="preserve"> is </w:t>
      </w:r>
      <w:proofErr w:type="spellStart"/>
      <w:r w:rsidRPr="00B36CE0">
        <w:t>zij</w:t>
      </w:r>
      <w:proofErr w:type="spellEnd"/>
      <w:r w:rsidRPr="00B36CE0">
        <w:t xml:space="preserve"> </w:t>
      </w:r>
      <w:proofErr w:type="spellStart"/>
      <w:r w:rsidRPr="00B36CE0">
        <w:t>zo</w:t>
      </w:r>
      <w:proofErr w:type="spellEnd"/>
      <w:r w:rsidRPr="00B36CE0">
        <w:t xml:space="preserve"> </w:t>
      </w:r>
      <w:proofErr w:type="spellStart"/>
      <w:r w:rsidRPr="00B36CE0">
        <w:t>gegroeid</w:t>
      </w:r>
      <w:proofErr w:type="spellEnd"/>
      <w:r w:rsidRPr="00B36CE0">
        <w:t xml:space="preserve"> </w:t>
      </w:r>
      <w:proofErr w:type="spellStart"/>
      <w:r w:rsidRPr="00B36CE0">
        <w:t>naar</w:t>
      </w:r>
      <w:proofErr w:type="spellEnd"/>
      <w:r w:rsidRPr="00B36CE0">
        <w:t xml:space="preserve"> het </w:t>
      </w:r>
      <w:proofErr w:type="spellStart"/>
      <w:r w:rsidRPr="00B36CE0">
        <w:t>vak</w:t>
      </w:r>
      <w:proofErr w:type="spellEnd"/>
      <w:r w:rsidRPr="00B36CE0">
        <w:t xml:space="preserve"> van coaching op </w:t>
      </w:r>
      <w:proofErr w:type="spellStart"/>
      <w:r w:rsidRPr="00B36CE0">
        <w:t>persoonlijke</w:t>
      </w:r>
      <w:proofErr w:type="spellEnd"/>
      <w:r w:rsidRPr="00B36CE0">
        <w:t xml:space="preserve"> </w:t>
      </w:r>
      <w:proofErr w:type="spellStart"/>
      <w:r w:rsidRPr="00B36CE0">
        <w:t>ontwikkeling</w:t>
      </w:r>
      <w:proofErr w:type="spellEnd"/>
      <w:r w:rsidRPr="00B36CE0">
        <w:t xml:space="preserve"> en </w:t>
      </w:r>
      <w:proofErr w:type="spellStart"/>
      <w:r w:rsidRPr="00B36CE0">
        <w:t>persoonlijk</w:t>
      </w:r>
      <w:proofErr w:type="spellEnd"/>
      <w:r w:rsidRPr="00B36CE0">
        <w:t xml:space="preserve"> </w:t>
      </w:r>
      <w:proofErr w:type="spellStart"/>
      <w:r w:rsidRPr="00B36CE0">
        <w:t>leiderschap</w:t>
      </w:r>
      <w:proofErr w:type="spellEnd"/>
      <w:r w:rsidRPr="00B36CE0">
        <w:t>. </w:t>
      </w:r>
      <w:r w:rsidRPr="00B36CE0">
        <w:br/>
      </w:r>
      <w:proofErr w:type="spellStart"/>
      <w:r w:rsidRPr="00B36CE0">
        <w:t>Voor</w:t>
      </w:r>
      <w:proofErr w:type="spellEnd"/>
      <w:r w:rsidRPr="00B36CE0">
        <w:t xml:space="preserve"> </w:t>
      </w:r>
      <w:proofErr w:type="spellStart"/>
      <w:r w:rsidRPr="00B36CE0">
        <w:t>haar</w:t>
      </w:r>
      <w:proofErr w:type="spellEnd"/>
      <w:r w:rsidRPr="00B36CE0">
        <w:t xml:space="preserve"> </w:t>
      </w:r>
      <w:proofErr w:type="spellStart"/>
      <w:r w:rsidRPr="00B36CE0">
        <w:t>vertrek</w:t>
      </w:r>
      <w:proofErr w:type="spellEnd"/>
      <w:r w:rsidRPr="00B36CE0">
        <w:t xml:space="preserve"> </w:t>
      </w:r>
      <w:proofErr w:type="spellStart"/>
      <w:r w:rsidRPr="00B36CE0">
        <w:t>naar</w:t>
      </w:r>
      <w:proofErr w:type="spellEnd"/>
      <w:r w:rsidRPr="00B36CE0">
        <w:t xml:space="preserve"> Bonaire in 2005, </w:t>
      </w:r>
      <w:proofErr w:type="spellStart"/>
      <w:r w:rsidRPr="00B36CE0">
        <w:t>heeft</w:t>
      </w:r>
      <w:proofErr w:type="spellEnd"/>
      <w:r w:rsidRPr="00B36CE0">
        <w:t xml:space="preserve"> </w:t>
      </w:r>
      <w:proofErr w:type="spellStart"/>
      <w:r w:rsidRPr="00B36CE0">
        <w:t>zij</w:t>
      </w:r>
      <w:proofErr w:type="spellEnd"/>
      <w:r w:rsidRPr="00B36CE0">
        <w:t xml:space="preserve"> </w:t>
      </w:r>
      <w:proofErr w:type="spellStart"/>
      <w:r w:rsidRPr="00B36CE0">
        <w:t>een</w:t>
      </w:r>
      <w:proofErr w:type="spellEnd"/>
      <w:r w:rsidRPr="00B36CE0">
        <w:t xml:space="preserve"> </w:t>
      </w:r>
      <w:proofErr w:type="spellStart"/>
      <w:r w:rsidRPr="00B36CE0">
        <w:t>aantal</w:t>
      </w:r>
      <w:proofErr w:type="spellEnd"/>
      <w:r w:rsidRPr="00B36CE0">
        <w:t xml:space="preserve"> </w:t>
      </w:r>
      <w:proofErr w:type="spellStart"/>
      <w:r w:rsidRPr="00B36CE0">
        <w:t>jaren</w:t>
      </w:r>
      <w:proofErr w:type="spellEnd"/>
      <w:r w:rsidRPr="00B36CE0">
        <w:t xml:space="preserve"> </w:t>
      </w:r>
      <w:proofErr w:type="spellStart"/>
      <w:r w:rsidRPr="00B36CE0">
        <w:t>gewerkt</w:t>
      </w:r>
      <w:proofErr w:type="spellEnd"/>
      <w:r w:rsidRPr="00B36CE0">
        <w:t xml:space="preserve"> </w:t>
      </w:r>
      <w:proofErr w:type="spellStart"/>
      <w:r w:rsidRPr="00B36CE0">
        <w:t>bij</w:t>
      </w:r>
      <w:proofErr w:type="spellEnd"/>
      <w:r w:rsidRPr="00B36CE0">
        <w:t xml:space="preserve"> de </w:t>
      </w:r>
      <w:proofErr w:type="spellStart"/>
      <w:r w:rsidRPr="00B36CE0">
        <w:t>Algemene</w:t>
      </w:r>
      <w:proofErr w:type="spellEnd"/>
      <w:r w:rsidRPr="00B36CE0">
        <w:t xml:space="preserve"> </w:t>
      </w:r>
      <w:proofErr w:type="spellStart"/>
      <w:r w:rsidRPr="00B36CE0">
        <w:t>Bestuursdienst</w:t>
      </w:r>
      <w:proofErr w:type="spellEnd"/>
      <w:r w:rsidRPr="00B36CE0">
        <w:t xml:space="preserve"> (ABD, </w:t>
      </w:r>
      <w:proofErr w:type="spellStart"/>
      <w:r w:rsidRPr="00B36CE0">
        <w:t>onderdeel</w:t>
      </w:r>
      <w:proofErr w:type="spellEnd"/>
      <w:r w:rsidRPr="00B36CE0">
        <w:t xml:space="preserve"> van BZK) </w:t>
      </w:r>
      <w:proofErr w:type="spellStart"/>
      <w:proofErr w:type="gramStart"/>
      <w:r w:rsidRPr="00B36CE0">
        <w:t>als</w:t>
      </w:r>
      <w:proofErr w:type="spellEnd"/>
      <w:proofErr w:type="gramEnd"/>
      <w:r w:rsidRPr="00B36CE0">
        <w:t xml:space="preserve"> Management Development </w:t>
      </w:r>
      <w:proofErr w:type="spellStart"/>
      <w:r w:rsidRPr="00B36CE0">
        <w:t>Adviseur</w:t>
      </w:r>
      <w:proofErr w:type="spellEnd"/>
      <w:r w:rsidRPr="00B36CE0">
        <w:t xml:space="preserve"> </w:t>
      </w:r>
      <w:proofErr w:type="spellStart"/>
      <w:r w:rsidRPr="00B36CE0">
        <w:t>voor</w:t>
      </w:r>
      <w:proofErr w:type="spellEnd"/>
      <w:r w:rsidRPr="00B36CE0">
        <w:t xml:space="preserve"> </w:t>
      </w:r>
      <w:proofErr w:type="spellStart"/>
      <w:r w:rsidRPr="00B36CE0">
        <w:t>topfuncties</w:t>
      </w:r>
      <w:proofErr w:type="spellEnd"/>
      <w:r w:rsidRPr="00B36CE0">
        <w:t xml:space="preserve"> </w:t>
      </w:r>
      <w:proofErr w:type="spellStart"/>
      <w:r w:rsidRPr="00B36CE0">
        <w:t>bij</w:t>
      </w:r>
      <w:proofErr w:type="spellEnd"/>
      <w:r w:rsidRPr="00B36CE0">
        <w:t xml:space="preserve"> de </w:t>
      </w:r>
      <w:proofErr w:type="spellStart"/>
      <w:r w:rsidRPr="00B36CE0">
        <w:t>Nederlandse</w:t>
      </w:r>
      <w:proofErr w:type="spellEnd"/>
      <w:r w:rsidRPr="00B36CE0">
        <w:t xml:space="preserve"> </w:t>
      </w:r>
      <w:proofErr w:type="spellStart"/>
      <w:r w:rsidRPr="00B36CE0">
        <w:t>rijksoverheid</w:t>
      </w:r>
      <w:proofErr w:type="spellEnd"/>
      <w:r w:rsidRPr="00B36CE0">
        <w:t xml:space="preserve">. </w:t>
      </w:r>
      <w:proofErr w:type="spellStart"/>
      <w:r w:rsidRPr="00B36CE0">
        <w:t>Hier</w:t>
      </w:r>
      <w:proofErr w:type="spellEnd"/>
      <w:r w:rsidRPr="00B36CE0">
        <w:t xml:space="preserve"> deed </w:t>
      </w:r>
      <w:proofErr w:type="spellStart"/>
      <w:r w:rsidRPr="00B36CE0">
        <w:t>zij</w:t>
      </w:r>
      <w:proofErr w:type="spellEnd"/>
      <w:r w:rsidRPr="00B36CE0">
        <w:t xml:space="preserve"> coaching van </w:t>
      </w:r>
      <w:proofErr w:type="spellStart"/>
      <w:r w:rsidRPr="00B36CE0">
        <w:t>hoger</w:t>
      </w:r>
      <w:proofErr w:type="spellEnd"/>
      <w:r w:rsidRPr="00B36CE0">
        <w:t xml:space="preserve"> management, </w:t>
      </w:r>
      <w:proofErr w:type="spellStart"/>
      <w:r w:rsidRPr="00B36CE0">
        <w:t>werving</w:t>
      </w:r>
      <w:proofErr w:type="spellEnd"/>
      <w:r w:rsidRPr="00B36CE0">
        <w:t xml:space="preserve">- en </w:t>
      </w:r>
      <w:proofErr w:type="spellStart"/>
      <w:r w:rsidRPr="00B36CE0">
        <w:t>selectietrajecten</w:t>
      </w:r>
      <w:proofErr w:type="spellEnd"/>
      <w:r w:rsidRPr="00B36CE0">
        <w:t xml:space="preserve"> </w:t>
      </w:r>
      <w:proofErr w:type="spellStart"/>
      <w:r w:rsidRPr="00B36CE0">
        <w:t>voor</w:t>
      </w:r>
      <w:proofErr w:type="spellEnd"/>
      <w:r w:rsidRPr="00B36CE0">
        <w:t xml:space="preserve"> </w:t>
      </w:r>
      <w:proofErr w:type="spellStart"/>
      <w:r w:rsidRPr="00B36CE0">
        <w:t>topfuncties</w:t>
      </w:r>
      <w:proofErr w:type="spellEnd"/>
      <w:r w:rsidRPr="00B36CE0">
        <w:t xml:space="preserve">, </w:t>
      </w:r>
      <w:proofErr w:type="spellStart"/>
      <w:r w:rsidRPr="00B36CE0">
        <w:t>loopbaanbegeleiding</w:t>
      </w:r>
      <w:proofErr w:type="spellEnd"/>
      <w:r w:rsidRPr="00B36CE0">
        <w:t xml:space="preserve"> en </w:t>
      </w:r>
      <w:proofErr w:type="spellStart"/>
      <w:r w:rsidRPr="00B36CE0">
        <w:t>persoonlijke</w:t>
      </w:r>
      <w:proofErr w:type="spellEnd"/>
      <w:r w:rsidRPr="00B36CE0">
        <w:t xml:space="preserve"> </w:t>
      </w:r>
      <w:proofErr w:type="spellStart"/>
      <w:r w:rsidRPr="00B36CE0">
        <w:t>ontwikkeling</w:t>
      </w:r>
      <w:proofErr w:type="spellEnd"/>
      <w:r w:rsidRPr="00B36CE0">
        <w:t xml:space="preserve"> van het </w:t>
      </w:r>
      <w:proofErr w:type="spellStart"/>
      <w:r w:rsidRPr="00B36CE0">
        <w:t>hoger</w:t>
      </w:r>
      <w:proofErr w:type="spellEnd"/>
      <w:r w:rsidRPr="00B36CE0">
        <w:t xml:space="preserve"> management van de </w:t>
      </w:r>
      <w:proofErr w:type="spellStart"/>
      <w:r w:rsidRPr="00B36CE0">
        <w:t>Rijksoverheid</w:t>
      </w:r>
      <w:proofErr w:type="spellEnd"/>
      <w:r w:rsidRPr="00B36CE0">
        <w:t>.</w:t>
      </w:r>
      <w:r w:rsidRPr="00B36CE0">
        <w:br/>
        <w:t xml:space="preserve">Op de </w:t>
      </w:r>
      <w:proofErr w:type="spellStart"/>
      <w:r w:rsidRPr="00B36CE0">
        <w:t>Antillen</w:t>
      </w:r>
      <w:proofErr w:type="spellEnd"/>
      <w:r w:rsidRPr="00B36CE0">
        <w:t xml:space="preserve"> </w:t>
      </w:r>
      <w:proofErr w:type="spellStart"/>
      <w:r w:rsidRPr="00B36CE0">
        <w:t>heeft</w:t>
      </w:r>
      <w:proofErr w:type="spellEnd"/>
      <w:r w:rsidRPr="00B36CE0">
        <w:t xml:space="preserve"> </w:t>
      </w:r>
      <w:proofErr w:type="spellStart"/>
      <w:r w:rsidRPr="00B36CE0">
        <w:t>zij</w:t>
      </w:r>
      <w:proofErr w:type="spellEnd"/>
      <w:r w:rsidRPr="00B36CE0">
        <w:t xml:space="preserve"> in de </w:t>
      </w:r>
      <w:proofErr w:type="spellStart"/>
      <w:r w:rsidRPr="00B36CE0">
        <w:t>periode</w:t>
      </w:r>
      <w:proofErr w:type="spellEnd"/>
      <w:r w:rsidRPr="00B36CE0">
        <w:t xml:space="preserve"> </w:t>
      </w:r>
      <w:proofErr w:type="gramStart"/>
      <w:r w:rsidRPr="00B36CE0">
        <w:t>van</w:t>
      </w:r>
      <w:proofErr w:type="gramEnd"/>
      <w:r w:rsidRPr="00B36CE0">
        <w:t xml:space="preserve"> 2006-2008 </w:t>
      </w:r>
      <w:proofErr w:type="spellStart"/>
      <w:r w:rsidRPr="00B36CE0">
        <w:t>gewerkt</w:t>
      </w:r>
      <w:proofErr w:type="spellEnd"/>
      <w:r w:rsidRPr="00B36CE0">
        <w:t xml:space="preserve"> </w:t>
      </w:r>
      <w:proofErr w:type="spellStart"/>
      <w:r w:rsidRPr="00B36CE0">
        <w:t>voor</w:t>
      </w:r>
      <w:proofErr w:type="spellEnd"/>
      <w:r w:rsidRPr="00B36CE0">
        <w:t xml:space="preserve"> USONA (</w:t>
      </w:r>
      <w:proofErr w:type="spellStart"/>
      <w:r w:rsidRPr="00B36CE0">
        <w:t>Uitvoeringsorganisatie</w:t>
      </w:r>
      <w:proofErr w:type="spellEnd"/>
      <w:r w:rsidRPr="00B36CE0">
        <w:t xml:space="preserve"> </w:t>
      </w:r>
      <w:proofErr w:type="spellStart"/>
      <w:r w:rsidRPr="00B36CE0">
        <w:lastRenderedPageBreak/>
        <w:t>Ontwikkelingsfonds</w:t>
      </w:r>
      <w:proofErr w:type="spellEnd"/>
      <w:r w:rsidRPr="00B36CE0">
        <w:t xml:space="preserve"> </w:t>
      </w:r>
      <w:proofErr w:type="spellStart"/>
      <w:r w:rsidRPr="00B36CE0">
        <w:t>Nederlandse</w:t>
      </w:r>
      <w:proofErr w:type="spellEnd"/>
      <w:r w:rsidRPr="00B36CE0">
        <w:t xml:space="preserve"> </w:t>
      </w:r>
      <w:proofErr w:type="spellStart"/>
      <w:r w:rsidRPr="00B36CE0">
        <w:t>Antillen</w:t>
      </w:r>
      <w:proofErr w:type="spellEnd"/>
      <w:r w:rsidRPr="00B36CE0">
        <w:t xml:space="preserve">). </w:t>
      </w:r>
      <w:proofErr w:type="spellStart"/>
      <w:r w:rsidRPr="00B36CE0">
        <w:t>Daar</w:t>
      </w:r>
      <w:proofErr w:type="spellEnd"/>
      <w:r w:rsidRPr="00B36CE0">
        <w:t xml:space="preserve"> deed </w:t>
      </w:r>
      <w:proofErr w:type="spellStart"/>
      <w:r w:rsidRPr="00B36CE0">
        <w:t>zij</w:t>
      </w:r>
      <w:proofErr w:type="spellEnd"/>
      <w:r w:rsidRPr="00B36CE0">
        <w:t xml:space="preserve"> de </w:t>
      </w:r>
      <w:proofErr w:type="spellStart"/>
      <w:r w:rsidRPr="00B36CE0">
        <w:t>beoordeling</w:t>
      </w:r>
      <w:proofErr w:type="spellEnd"/>
      <w:r w:rsidRPr="00B36CE0">
        <w:t xml:space="preserve"> en monitoring </w:t>
      </w:r>
      <w:proofErr w:type="gramStart"/>
      <w:r w:rsidRPr="00B36CE0">
        <w:t>van</w:t>
      </w:r>
      <w:proofErr w:type="gramEnd"/>
      <w:r w:rsidRPr="00B36CE0">
        <w:t xml:space="preserve"> </w:t>
      </w:r>
      <w:proofErr w:type="spellStart"/>
      <w:r w:rsidRPr="00B36CE0">
        <w:t>projecten</w:t>
      </w:r>
      <w:proofErr w:type="spellEnd"/>
      <w:r w:rsidRPr="00B36CE0">
        <w:t xml:space="preserve"> op </w:t>
      </w:r>
      <w:proofErr w:type="spellStart"/>
      <w:r w:rsidRPr="00B36CE0">
        <w:t>alle</w:t>
      </w:r>
      <w:proofErr w:type="spellEnd"/>
      <w:r w:rsidRPr="00B36CE0">
        <w:t xml:space="preserve"> </w:t>
      </w:r>
      <w:proofErr w:type="spellStart"/>
      <w:r w:rsidRPr="00B36CE0">
        <w:t>eilanden</w:t>
      </w:r>
      <w:proofErr w:type="spellEnd"/>
      <w:r w:rsidRPr="00B36CE0">
        <w:t xml:space="preserve"> (</w:t>
      </w:r>
      <w:proofErr w:type="spellStart"/>
      <w:r w:rsidRPr="00B36CE0">
        <w:t>beneden</w:t>
      </w:r>
      <w:proofErr w:type="spellEnd"/>
      <w:r w:rsidRPr="00B36CE0">
        <w:t xml:space="preserve">- en </w:t>
      </w:r>
      <w:proofErr w:type="spellStart"/>
      <w:r w:rsidRPr="00B36CE0">
        <w:t>bovenwindse</w:t>
      </w:r>
      <w:proofErr w:type="spellEnd"/>
      <w:r w:rsidRPr="00B36CE0">
        <w:t xml:space="preserve"> </w:t>
      </w:r>
      <w:proofErr w:type="spellStart"/>
      <w:r w:rsidRPr="00B36CE0">
        <w:t>eilanden</w:t>
      </w:r>
      <w:proofErr w:type="spellEnd"/>
      <w:r w:rsidRPr="00B36CE0">
        <w:t>). </w:t>
      </w:r>
      <w:r w:rsidRPr="00B36CE0">
        <w:br/>
      </w:r>
      <w:proofErr w:type="spellStart"/>
      <w:r w:rsidRPr="00B36CE0">
        <w:t>Daarnaast</w:t>
      </w:r>
      <w:proofErr w:type="spellEnd"/>
      <w:r w:rsidRPr="00B36CE0">
        <w:t xml:space="preserve"> is </w:t>
      </w:r>
      <w:proofErr w:type="spellStart"/>
      <w:r w:rsidRPr="00B36CE0">
        <w:t>zij</w:t>
      </w:r>
      <w:proofErr w:type="spellEnd"/>
      <w:r w:rsidRPr="00B36CE0">
        <w:t xml:space="preserve"> </w:t>
      </w:r>
      <w:proofErr w:type="spellStart"/>
      <w:r w:rsidRPr="00B36CE0">
        <w:t>haar</w:t>
      </w:r>
      <w:proofErr w:type="spellEnd"/>
      <w:r w:rsidRPr="00B36CE0">
        <w:t xml:space="preserve"> </w:t>
      </w:r>
      <w:proofErr w:type="spellStart"/>
      <w:r w:rsidRPr="00B36CE0">
        <w:t>adviespraktijk</w:t>
      </w:r>
      <w:proofErr w:type="spellEnd"/>
      <w:r w:rsidRPr="00B36CE0">
        <w:t xml:space="preserve"> </w:t>
      </w:r>
      <w:proofErr w:type="spellStart"/>
      <w:r w:rsidRPr="00B36CE0">
        <w:t>voor</w:t>
      </w:r>
      <w:proofErr w:type="spellEnd"/>
      <w:r w:rsidRPr="00B36CE0">
        <w:t xml:space="preserve"> </w:t>
      </w:r>
      <w:proofErr w:type="spellStart"/>
      <w:r w:rsidRPr="00B36CE0">
        <w:t>persoonlijke</w:t>
      </w:r>
      <w:proofErr w:type="spellEnd"/>
      <w:r w:rsidRPr="00B36CE0">
        <w:t xml:space="preserve"> en </w:t>
      </w:r>
      <w:proofErr w:type="spellStart"/>
      <w:r w:rsidRPr="00B36CE0">
        <w:t>organisatieontwikkeling</w:t>
      </w:r>
      <w:proofErr w:type="spellEnd"/>
      <w:r w:rsidRPr="00B36CE0">
        <w:t xml:space="preserve"> </w:t>
      </w:r>
      <w:proofErr w:type="spellStart"/>
      <w:r w:rsidRPr="00B36CE0">
        <w:t>gestart</w:t>
      </w:r>
      <w:proofErr w:type="spellEnd"/>
      <w:r w:rsidRPr="00B36CE0">
        <w:t xml:space="preserve">, </w:t>
      </w:r>
      <w:proofErr w:type="spellStart"/>
      <w:r w:rsidRPr="00B36CE0">
        <w:t>zowel</w:t>
      </w:r>
      <w:proofErr w:type="spellEnd"/>
      <w:r w:rsidRPr="00B36CE0">
        <w:t xml:space="preserve"> op Bonaire </w:t>
      </w:r>
      <w:proofErr w:type="spellStart"/>
      <w:proofErr w:type="gramStart"/>
      <w:r w:rsidRPr="00B36CE0">
        <w:t>als</w:t>
      </w:r>
      <w:proofErr w:type="spellEnd"/>
      <w:proofErr w:type="gramEnd"/>
      <w:r w:rsidRPr="00B36CE0">
        <w:t xml:space="preserve"> op Curaçao. </w:t>
      </w:r>
      <w:r w:rsidRPr="00B36CE0">
        <w:br/>
      </w:r>
      <w:proofErr w:type="spellStart"/>
      <w:proofErr w:type="gramStart"/>
      <w:r w:rsidRPr="00B36CE0">
        <w:t>Sinds</w:t>
      </w:r>
      <w:proofErr w:type="spellEnd"/>
      <w:r w:rsidRPr="00B36CE0">
        <w:t xml:space="preserve"> 2008 </w:t>
      </w:r>
      <w:proofErr w:type="spellStart"/>
      <w:r w:rsidRPr="00B36CE0">
        <w:t>werkt</w:t>
      </w:r>
      <w:proofErr w:type="spellEnd"/>
      <w:r w:rsidRPr="00B36CE0">
        <w:t xml:space="preserve"> </w:t>
      </w:r>
      <w:proofErr w:type="spellStart"/>
      <w:r w:rsidRPr="00B36CE0">
        <w:t>zij</w:t>
      </w:r>
      <w:proofErr w:type="spellEnd"/>
      <w:r w:rsidRPr="00B36CE0">
        <w:t xml:space="preserve"> fulltime </w:t>
      </w:r>
      <w:proofErr w:type="spellStart"/>
      <w:r w:rsidRPr="00B36CE0">
        <w:t>vanuit</w:t>
      </w:r>
      <w:proofErr w:type="spellEnd"/>
      <w:r w:rsidRPr="00B36CE0">
        <w:t xml:space="preserve"> </w:t>
      </w:r>
      <w:proofErr w:type="spellStart"/>
      <w:r w:rsidRPr="00B36CE0">
        <w:t>haar</w:t>
      </w:r>
      <w:proofErr w:type="spellEnd"/>
      <w:r w:rsidRPr="00B36CE0">
        <w:t xml:space="preserve"> </w:t>
      </w:r>
      <w:proofErr w:type="spellStart"/>
      <w:r w:rsidRPr="00B36CE0">
        <w:t>adviespraktijk</w:t>
      </w:r>
      <w:proofErr w:type="spellEnd"/>
      <w:r w:rsidRPr="00B36CE0">
        <w:t xml:space="preserve"> op en </w:t>
      </w:r>
      <w:proofErr w:type="spellStart"/>
      <w:r w:rsidRPr="00B36CE0">
        <w:t>voert</w:t>
      </w:r>
      <w:proofErr w:type="spellEnd"/>
      <w:r w:rsidRPr="00B36CE0">
        <w:t xml:space="preserve"> </w:t>
      </w:r>
      <w:proofErr w:type="spellStart"/>
      <w:r w:rsidRPr="00B36CE0">
        <w:t>zij</w:t>
      </w:r>
      <w:proofErr w:type="spellEnd"/>
      <w:r w:rsidRPr="00B36CE0">
        <w:t xml:space="preserve"> </w:t>
      </w:r>
      <w:proofErr w:type="spellStart"/>
      <w:r w:rsidRPr="00B36CE0">
        <w:t>opdrachten</w:t>
      </w:r>
      <w:proofErr w:type="spellEnd"/>
      <w:r w:rsidRPr="00B36CE0">
        <w:t xml:space="preserve"> </w:t>
      </w:r>
      <w:proofErr w:type="spellStart"/>
      <w:r w:rsidRPr="00B36CE0">
        <w:t>uit</w:t>
      </w:r>
      <w:proofErr w:type="spellEnd"/>
      <w:r w:rsidRPr="00B36CE0">
        <w:t xml:space="preserve"> </w:t>
      </w:r>
      <w:proofErr w:type="spellStart"/>
      <w:r w:rsidRPr="00B36CE0">
        <w:t>voor</w:t>
      </w:r>
      <w:proofErr w:type="spellEnd"/>
      <w:r w:rsidRPr="00B36CE0">
        <w:t xml:space="preserve"> </w:t>
      </w:r>
      <w:proofErr w:type="spellStart"/>
      <w:r w:rsidRPr="00B36CE0">
        <w:t>persoonlijke</w:t>
      </w:r>
      <w:proofErr w:type="spellEnd"/>
      <w:r w:rsidRPr="00B36CE0">
        <w:t xml:space="preserve"> </w:t>
      </w:r>
      <w:proofErr w:type="spellStart"/>
      <w:r w:rsidRPr="00B36CE0">
        <w:t>ontwikkeling</w:t>
      </w:r>
      <w:proofErr w:type="spellEnd"/>
      <w:r w:rsidRPr="00B36CE0">
        <w:t>, team-</w:t>
      </w:r>
      <w:proofErr w:type="spellStart"/>
      <w:r w:rsidRPr="00B36CE0">
        <w:t>ontwikkeling</w:t>
      </w:r>
      <w:proofErr w:type="spellEnd"/>
      <w:r w:rsidRPr="00B36CE0">
        <w:t xml:space="preserve"> en </w:t>
      </w:r>
      <w:proofErr w:type="spellStart"/>
      <w:r w:rsidRPr="00B36CE0">
        <w:t>organisatie-ontwikkeling</w:t>
      </w:r>
      <w:proofErr w:type="spellEnd"/>
      <w:r w:rsidRPr="00B36CE0">
        <w:t>.</w:t>
      </w:r>
      <w:proofErr w:type="gramEnd"/>
      <w:r w:rsidRPr="00B36CE0">
        <w:t> </w:t>
      </w:r>
      <w:r w:rsidRPr="00B36CE0">
        <w:br/>
      </w:r>
      <w:proofErr w:type="spellStart"/>
      <w:proofErr w:type="gramStart"/>
      <w:r w:rsidRPr="00B36CE0">
        <w:rPr>
          <w:u w:val="single"/>
        </w:rPr>
        <w:t>Opdrachtgevers</w:t>
      </w:r>
      <w:proofErr w:type="spellEnd"/>
      <w:r w:rsidRPr="00B36CE0">
        <w:rPr>
          <w:u w:val="single"/>
        </w:rPr>
        <w:t xml:space="preserve"> op de </w:t>
      </w:r>
      <w:proofErr w:type="spellStart"/>
      <w:r w:rsidRPr="00B36CE0">
        <w:rPr>
          <w:u w:val="single"/>
        </w:rPr>
        <w:t>voormalige</w:t>
      </w:r>
      <w:proofErr w:type="spellEnd"/>
      <w:r w:rsidRPr="00B36CE0">
        <w:rPr>
          <w:u w:val="single"/>
        </w:rPr>
        <w:t xml:space="preserve"> N.A. </w:t>
      </w:r>
      <w:proofErr w:type="spellStart"/>
      <w:r w:rsidRPr="00B36CE0">
        <w:rPr>
          <w:u w:val="single"/>
        </w:rPr>
        <w:t>zijn</w:t>
      </w:r>
      <w:proofErr w:type="spellEnd"/>
      <w:r w:rsidRPr="00B36CE0">
        <w:rPr>
          <w:u w:val="single"/>
        </w:rPr>
        <w:t xml:space="preserve"> </w:t>
      </w:r>
      <w:proofErr w:type="spellStart"/>
      <w:r w:rsidRPr="00B36CE0">
        <w:rPr>
          <w:u w:val="single"/>
        </w:rPr>
        <w:t>o.a</w:t>
      </w:r>
      <w:proofErr w:type="spellEnd"/>
      <w:r w:rsidRPr="00B36CE0">
        <w:rPr>
          <w:u w:val="single"/>
        </w:rPr>
        <w:t>.</w:t>
      </w:r>
      <w:proofErr w:type="gramEnd"/>
      <w:r w:rsidRPr="00B36CE0">
        <w:rPr>
          <w:u w:val="single"/>
        </w:rPr>
        <w:t xml:space="preserve"> (</w:t>
      </w:r>
      <w:proofErr w:type="spellStart"/>
      <w:proofErr w:type="gramStart"/>
      <w:r w:rsidRPr="00B36CE0">
        <w:rPr>
          <w:u w:val="single"/>
        </w:rPr>
        <w:t>geweest</w:t>
      </w:r>
      <w:proofErr w:type="spellEnd"/>
      <w:proofErr w:type="gramEnd"/>
      <w:r w:rsidRPr="00B36CE0">
        <w:rPr>
          <w:u w:val="single"/>
        </w:rPr>
        <w:t>)</w:t>
      </w:r>
      <w:r w:rsidRPr="00B36CE0">
        <w:t> : </w:t>
      </w:r>
      <w:r w:rsidRPr="00B36CE0">
        <w:br/>
      </w:r>
      <w:proofErr w:type="spellStart"/>
      <w:r w:rsidRPr="00B36CE0">
        <w:t>Usona</w:t>
      </w:r>
      <w:proofErr w:type="spellEnd"/>
      <w:r w:rsidRPr="00B36CE0">
        <w:t xml:space="preserve"> (</w:t>
      </w:r>
      <w:proofErr w:type="spellStart"/>
      <w:r w:rsidRPr="00B36CE0">
        <w:t>alle</w:t>
      </w:r>
      <w:proofErr w:type="spellEnd"/>
      <w:r w:rsidRPr="00B36CE0">
        <w:t xml:space="preserve"> </w:t>
      </w:r>
      <w:proofErr w:type="spellStart"/>
      <w:r w:rsidRPr="00B36CE0">
        <w:t>eilanden</w:t>
      </w:r>
      <w:proofErr w:type="spellEnd"/>
      <w:r w:rsidRPr="00B36CE0">
        <w:t>)</w:t>
      </w:r>
      <w:r w:rsidRPr="00B36CE0">
        <w:br/>
      </w:r>
      <w:proofErr w:type="spellStart"/>
      <w:r w:rsidRPr="00B36CE0">
        <w:t>Openbaar</w:t>
      </w:r>
      <w:proofErr w:type="spellEnd"/>
      <w:r w:rsidRPr="00B36CE0">
        <w:t xml:space="preserve"> </w:t>
      </w:r>
      <w:proofErr w:type="spellStart"/>
      <w:r w:rsidRPr="00B36CE0">
        <w:t>Lichaam</w:t>
      </w:r>
      <w:proofErr w:type="spellEnd"/>
      <w:r w:rsidRPr="00B36CE0">
        <w:t xml:space="preserve"> Bonaire</w:t>
      </w:r>
      <w:r w:rsidRPr="00B36CE0">
        <w:br/>
      </w:r>
      <w:proofErr w:type="spellStart"/>
      <w:r w:rsidRPr="00B36CE0">
        <w:t>Rijksdienst</w:t>
      </w:r>
      <w:proofErr w:type="spellEnd"/>
      <w:r w:rsidRPr="00B36CE0">
        <w:t xml:space="preserve"> </w:t>
      </w:r>
      <w:proofErr w:type="spellStart"/>
      <w:r w:rsidRPr="00B36CE0">
        <w:t>Caribisch</w:t>
      </w:r>
      <w:proofErr w:type="spellEnd"/>
      <w:r w:rsidRPr="00B36CE0">
        <w:t xml:space="preserve"> Nederland, Bonaire</w:t>
      </w:r>
      <w:r w:rsidRPr="00B36CE0">
        <w:br/>
      </w:r>
      <w:proofErr w:type="spellStart"/>
      <w:r w:rsidRPr="00B36CE0">
        <w:t>Recherche</w:t>
      </w:r>
      <w:proofErr w:type="spellEnd"/>
      <w:r w:rsidRPr="00B36CE0">
        <w:t xml:space="preserve"> </w:t>
      </w:r>
      <w:proofErr w:type="spellStart"/>
      <w:r w:rsidRPr="00B36CE0">
        <w:t>Samenwerkingsteam</w:t>
      </w:r>
      <w:proofErr w:type="spellEnd"/>
      <w:r w:rsidRPr="00B36CE0">
        <w:t xml:space="preserve"> (</w:t>
      </w:r>
      <w:proofErr w:type="spellStart"/>
      <w:r w:rsidRPr="00B36CE0">
        <w:t>alle</w:t>
      </w:r>
      <w:proofErr w:type="spellEnd"/>
      <w:r w:rsidRPr="00B36CE0">
        <w:t xml:space="preserve"> </w:t>
      </w:r>
      <w:proofErr w:type="spellStart"/>
      <w:r w:rsidRPr="00B36CE0">
        <w:t>eilanden</w:t>
      </w:r>
      <w:proofErr w:type="spellEnd"/>
      <w:r w:rsidRPr="00B36CE0">
        <w:t>)</w:t>
      </w:r>
      <w:r w:rsidRPr="00B36CE0">
        <w:br/>
      </w:r>
      <w:proofErr w:type="spellStart"/>
      <w:r w:rsidRPr="00B36CE0">
        <w:t>Gemeenschappelijk</w:t>
      </w:r>
      <w:proofErr w:type="spellEnd"/>
      <w:r w:rsidRPr="00B36CE0">
        <w:t xml:space="preserve"> Hof van </w:t>
      </w:r>
      <w:proofErr w:type="spellStart"/>
      <w:r w:rsidRPr="00B36CE0">
        <w:t>Justitie</w:t>
      </w:r>
      <w:proofErr w:type="spellEnd"/>
      <w:r w:rsidRPr="00B36CE0">
        <w:t xml:space="preserve"> N.A. (Curaçao)</w:t>
      </w:r>
      <w:r w:rsidRPr="00B36CE0">
        <w:br/>
      </w:r>
      <w:proofErr w:type="spellStart"/>
      <w:r w:rsidRPr="00B36CE0">
        <w:t>Openbaar</w:t>
      </w:r>
      <w:proofErr w:type="spellEnd"/>
      <w:r w:rsidRPr="00B36CE0">
        <w:t xml:space="preserve"> </w:t>
      </w:r>
      <w:proofErr w:type="spellStart"/>
      <w:r w:rsidRPr="00B36CE0">
        <w:t>Ministerie</w:t>
      </w:r>
      <w:proofErr w:type="spellEnd"/>
      <w:r w:rsidRPr="00B36CE0">
        <w:t xml:space="preserve"> N.A. (Curaçao)</w:t>
      </w:r>
      <w:r w:rsidRPr="00B36CE0">
        <w:br/>
      </w:r>
      <w:proofErr w:type="spellStart"/>
      <w:r w:rsidRPr="00B36CE0">
        <w:t>Ministerie</w:t>
      </w:r>
      <w:proofErr w:type="spellEnd"/>
      <w:r w:rsidRPr="00B36CE0">
        <w:t xml:space="preserve"> van OCW, NL (Bonaire)</w:t>
      </w:r>
      <w:r w:rsidRPr="00B36CE0">
        <w:br/>
      </w:r>
      <w:proofErr w:type="spellStart"/>
      <w:r w:rsidRPr="00B36CE0">
        <w:t>Ministerie</w:t>
      </w:r>
      <w:proofErr w:type="spellEnd"/>
      <w:r w:rsidRPr="00B36CE0">
        <w:t xml:space="preserve"> van </w:t>
      </w:r>
      <w:proofErr w:type="spellStart"/>
      <w:r w:rsidRPr="00B36CE0">
        <w:t>Financiën</w:t>
      </w:r>
      <w:proofErr w:type="spellEnd"/>
      <w:r w:rsidRPr="00B36CE0">
        <w:t xml:space="preserve"> NL (Curaçao)</w:t>
      </w:r>
      <w:r w:rsidRPr="00B36CE0">
        <w:br/>
      </w:r>
      <w:proofErr w:type="spellStart"/>
      <w:r w:rsidRPr="00B36CE0">
        <w:t>Kennis</w:t>
      </w:r>
      <w:proofErr w:type="spellEnd"/>
      <w:r w:rsidRPr="00B36CE0">
        <w:t xml:space="preserve"> </w:t>
      </w:r>
      <w:proofErr w:type="spellStart"/>
      <w:r w:rsidRPr="00B36CE0">
        <w:t>voor</w:t>
      </w:r>
      <w:proofErr w:type="spellEnd"/>
      <w:r w:rsidRPr="00B36CE0">
        <w:t xml:space="preserve"> Curaçao</w:t>
      </w:r>
      <w:r w:rsidRPr="00B36CE0">
        <w:br/>
        <w:t>Deloitte (Curaçao)</w:t>
      </w:r>
      <w:r w:rsidRPr="00B36CE0">
        <w:br/>
      </w:r>
      <w:proofErr w:type="spellStart"/>
      <w:r w:rsidRPr="00B36CE0">
        <w:t>Linkels</w:t>
      </w:r>
      <w:proofErr w:type="spellEnd"/>
      <w:r w:rsidRPr="00B36CE0">
        <w:t xml:space="preserve"> &amp; </w:t>
      </w:r>
      <w:proofErr w:type="spellStart"/>
      <w:r w:rsidRPr="00B36CE0">
        <w:t>vanWilgen</w:t>
      </w:r>
      <w:proofErr w:type="spellEnd"/>
      <w:r w:rsidRPr="00B36CE0">
        <w:t xml:space="preserve"> (Bonaire en Curaçao)</w:t>
      </w:r>
      <w:r w:rsidRPr="00B36CE0">
        <w:br/>
        <w:t xml:space="preserve">Peter </w:t>
      </w:r>
      <w:proofErr w:type="spellStart"/>
      <w:r w:rsidRPr="00B36CE0">
        <w:t>Reijmer</w:t>
      </w:r>
      <w:proofErr w:type="spellEnd"/>
      <w:r w:rsidRPr="00B36CE0">
        <w:t xml:space="preserve"> </w:t>
      </w:r>
      <w:proofErr w:type="spellStart"/>
      <w:r w:rsidRPr="00B36CE0">
        <w:t>Grafisch</w:t>
      </w:r>
      <w:proofErr w:type="spellEnd"/>
      <w:r w:rsidRPr="00B36CE0">
        <w:t xml:space="preserve"> </w:t>
      </w:r>
      <w:proofErr w:type="spellStart"/>
      <w:r w:rsidRPr="00B36CE0">
        <w:t>Vormgevers</w:t>
      </w:r>
      <w:proofErr w:type="spellEnd"/>
      <w:r w:rsidRPr="00B36CE0">
        <w:t xml:space="preserve"> (Curaçao)</w:t>
      </w:r>
      <w:r w:rsidRPr="00B36CE0">
        <w:br/>
      </w:r>
      <w:proofErr w:type="spellStart"/>
      <w:r w:rsidRPr="00B36CE0">
        <w:t>Particulieren</w:t>
      </w:r>
      <w:proofErr w:type="spellEnd"/>
      <w:r w:rsidRPr="00B36CE0">
        <w:t xml:space="preserve"> </w:t>
      </w:r>
      <w:proofErr w:type="spellStart"/>
      <w:r w:rsidRPr="00B36CE0">
        <w:t>voor</w:t>
      </w:r>
      <w:proofErr w:type="spellEnd"/>
      <w:r w:rsidRPr="00B36CE0">
        <w:t xml:space="preserve"> </w:t>
      </w:r>
      <w:proofErr w:type="spellStart"/>
      <w:r w:rsidRPr="00B36CE0">
        <w:t>persoonlijke</w:t>
      </w:r>
      <w:proofErr w:type="spellEnd"/>
      <w:r w:rsidRPr="00B36CE0">
        <w:t xml:space="preserve"> coaching (Bonaire en Curaçao)</w:t>
      </w:r>
    </w:p>
    <w:p w14:paraId="0D0858C0" w14:textId="77777777" w:rsidR="00191926" w:rsidRPr="00B36CE0" w:rsidRDefault="00191926" w:rsidP="00B33A7B">
      <w:pPr>
        <w:spacing w:line="276" w:lineRule="auto"/>
      </w:pPr>
    </w:p>
    <w:p w14:paraId="1441682A" w14:textId="77777777" w:rsidR="00191926" w:rsidRPr="00B36CE0" w:rsidRDefault="00191926" w:rsidP="00B33A7B">
      <w:pPr>
        <w:spacing w:line="276" w:lineRule="auto"/>
        <w:rPr>
          <w:b/>
          <w:bCs/>
        </w:rPr>
      </w:pPr>
      <w:proofErr w:type="spellStart"/>
      <w:r w:rsidRPr="00B36CE0">
        <w:rPr>
          <w:b/>
          <w:bCs/>
        </w:rPr>
        <w:t>Visie</w:t>
      </w:r>
      <w:proofErr w:type="spellEnd"/>
    </w:p>
    <w:p w14:paraId="2C45BF64" w14:textId="77777777" w:rsidR="00191926" w:rsidRPr="00B36CE0" w:rsidRDefault="00191926" w:rsidP="00B33A7B">
      <w:pPr>
        <w:spacing w:line="276" w:lineRule="auto"/>
      </w:pPr>
      <w:proofErr w:type="spellStart"/>
      <w:proofErr w:type="gramStart"/>
      <w:r w:rsidRPr="00B36CE0">
        <w:t>Mens</w:t>
      </w:r>
      <w:proofErr w:type="spellEnd"/>
      <w:r w:rsidRPr="00B36CE0">
        <w:t xml:space="preserve"> en </w:t>
      </w:r>
      <w:proofErr w:type="spellStart"/>
      <w:r w:rsidRPr="00B36CE0">
        <w:t>organisatie</w:t>
      </w:r>
      <w:proofErr w:type="spellEnd"/>
      <w:r w:rsidRPr="00B36CE0">
        <w:t xml:space="preserve"> </w:t>
      </w:r>
      <w:proofErr w:type="spellStart"/>
      <w:r w:rsidRPr="00B36CE0">
        <w:t>zijn</w:t>
      </w:r>
      <w:proofErr w:type="spellEnd"/>
      <w:r w:rsidRPr="00B36CE0">
        <w:t xml:space="preserve"> </w:t>
      </w:r>
      <w:proofErr w:type="spellStart"/>
      <w:r w:rsidRPr="00B36CE0">
        <w:t>sterk</w:t>
      </w:r>
      <w:proofErr w:type="spellEnd"/>
      <w:r w:rsidRPr="00B36CE0">
        <w:t xml:space="preserve"> </w:t>
      </w:r>
      <w:proofErr w:type="spellStart"/>
      <w:r w:rsidRPr="00B36CE0">
        <w:t>verweven</w:t>
      </w:r>
      <w:proofErr w:type="spellEnd"/>
      <w:r w:rsidRPr="00B36CE0">
        <w:t>.</w:t>
      </w:r>
      <w:proofErr w:type="gramEnd"/>
      <w:r w:rsidRPr="00B36CE0">
        <w:br/>
        <w:t xml:space="preserve">Het </w:t>
      </w:r>
      <w:proofErr w:type="spellStart"/>
      <w:r w:rsidRPr="00B36CE0">
        <w:t>functioneren</w:t>
      </w:r>
      <w:proofErr w:type="spellEnd"/>
      <w:r w:rsidRPr="00B36CE0">
        <w:t xml:space="preserve"> van </w:t>
      </w:r>
      <w:proofErr w:type="spellStart"/>
      <w:r w:rsidRPr="00B36CE0">
        <w:t>organisaties</w:t>
      </w:r>
      <w:proofErr w:type="spellEnd"/>
      <w:r w:rsidRPr="00B36CE0">
        <w:t xml:space="preserve"> </w:t>
      </w:r>
      <w:proofErr w:type="spellStart"/>
      <w:r w:rsidRPr="00B36CE0">
        <w:t>wordt</w:t>
      </w:r>
      <w:proofErr w:type="spellEnd"/>
      <w:r w:rsidRPr="00B36CE0">
        <w:t xml:space="preserve"> </w:t>
      </w:r>
      <w:proofErr w:type="spellStart"/>
      <w:r w:rsidRPr="00B36CE0">
        <w:t>voor</w:t>
      </w:r>
      <w:proofErr w:type="spellEnd"/>
      <w:r w:rsidRPr="00B36CE0">
        <w:t xml:space="preserve"> </w:t>
      </w:r>
      <w:proofErr w:type="spellStart"/>
      <w:r w:rsidRPr="00B36CE0">
        <w:t>een</w:t>
      </w:r>
      <w:proofErr w:type="spellEnd"/>
      <w:r w:rsidRPr="00B36CE0">
        <w:t xml:space="preserve"> </w:t>
      </w:r>
      <w:proofErr w:type="spellStart"/>
      <w:proofErr w:type="gramStart"/>
      <w:r w:rsidRPr="00B36CE0">
        <w:t>groot</w:t>
      </w:r>
      <w:proofErr w:type="spellEnd"/>
      <w:proofErr w:type="gramEnd"/>
      <w:r w:rsidRPr="00B36CE0">
        <w:t xml:space="preserve"> </w:t>
      </w:r>
      <w:proofErr w:type="spellStart"/>
      <w:r w:rsidRPr="00B36CE0">
        <w:t>deel</w:t>
      </w:r>
      <w:proofErr w:type="spellEnd"/>
      <w:r w:rsidRPr="00B36CE0">
        <w:t xml:space="preserve"> </w:t>
      </w:r>
      <w:proofErr w:type="spellStart"/>
      <w:r w:rsidRPr="00B36CE0">
        <w:t>bepaald</w:t>
      </w:r>
      <w:proofErr w:type="spellEnd"/>
      <w:r w:rsidRPr="00B36CE0">
        <w:t xml:space="preserve"> door de </w:t>
      </w:r>
      <w:proofErr w:type="spellStart"/>
      <w:r w:rsidRPr="00B36CE0">
        <w:t>mensen</w:t>
      </w:r>
      <w:proofErr w:type="spellEnd"/>
      <w:r w:rsidRPr="00B36CE0">
        <w:t xml:space="preserve"> die </w:t>
      </w:r>
      <w:proofErr w:type="spellStart"/>
      <w:r w:rsidRPr="00B36CE0">
        <w:t>er</w:t>
      </w:r>
      <w:proofErr w:type="spellEnd"/>
      <w:r w:rsidRPr="00B36CE0">
        <w:t xml:space="preserve"> </w:t>
      </w:r>
      <w:proofErr w:type="spellStart"/>
      <w:r w:rsidRPr="00B36CE0">
        <w:t>werken</w:t>
      </w:r>
      <w:proofErr w:type="spellEnd"/>
      <w:r w:rsidRPr="00B36CE0">
        <w:t xml:space="preserve">. </w:t>
      </w:r>
      <w:proofErr w:type="spellStart"/>
      <w:r w:rsidRPr="00B36CE0">
        <w:t>Als</w:t>
      </w:r>
      <w:proofErr w:type="spellEnd"/>
      <w:r w:rsidRPr="00B36CE0">
        <w:t xml:space="preserve"> </w:t>
      </w:r>
      <w:proofErr w:type="spellStart"/>
      <w:r w:rsidRPr="00B36CE0">
        <w:t>medewerkers</w:t>
      </w:r>
      <w:proofErr w:type="spellEnd"/>
      <w:r w:rsidRPr="00B36CE0">
        <w:t xml:space="preserve"> </w:t>
      </w:r>
      <w:proofErr w:type="spellStart"/>
      <w:r w:rsidRPr="00B36CE0">
        <w:t>goed</w:t>
      </w:r>
      <w:proofErr w:type="spellEnd"/>
      <w:r w:rsidRPr="00B36CE0">
        <w:t xml:space="preserve"> of </w:t>
      </w:r>
      <w:proofErr w:type="spellStart"/>
      <w:r w:rsidRPr="00B36CE0">
        <w:t>slecht</w:t>
      </w:r>
      <w:proofErr w:type="spellEnd"/>
      <w:r w:rsidRPr="00B36CE0">
        <w:t xml:space="preserve"> </w:t>
      </w:r>
      <w:proofErr w:type="spellStart"/>
      <w:r w:rsidRPr="00B36CE0">
        <w:t>functioneren</w:t>
      </w:r>
      <w:proofErr w:type="spellEnd"/>
      <w:r w:rsidRPr="00B36CE0">
        <w:t xml:space="preserve"> </w:t>
      </w:r>
      <w:proofErr w:type="spellStart"/>
      <w:r w:rsidRPr="00B36CE0">
        <w:t>zal</w:t>
      </w:r>
      <w:proofErr w:type="spellEnd"/>
      <w:r w:rsidRPr="00B36CE0">
        <w:t xml:space="preserve"> de </w:t>
      </w:r>
      <w:proofErr w:type="spellStart"/>
      <w:r w:rsidRPr="00B36CE0">
        <w:t>organisatie</w:t>
      </w:r>
      <w:proofErr w:type="spellEnd"/>
      <w:r w:rsidRPr="00B36CE0">
        <w:t xml:space="preserve"> </w:t>
      </w:r>
      <w:proofErr w:type="spellStart"/>
      <w:r w:rsidRPr="00B36CE0">
        <w:t>daar</w:t>
      </w:r>
      <w:proofErr w:type="spellEnd"/>
      <w:r w:rsidRPr="00B36CE0">
        <w:t xml:space="preserve"> de </w:t>
      </w:r>
      <w:proofErr w:type="spellStart"/>
      <w:r w:rsidRPr="00B36CE0">
        <w:t>positieve</w:t>
      </w:r>
      <w:proofErr w:type="spellEnd"/>
      <w:r w:rsidRPr="00B36CE0">
        <w:t xml:space="preserve"> of </w:t>
      </w:r>
      <w:proofErr w:type="spellStart"/>
      <w:r w:rsidRPr="00B36CE0">
        <w:t>negatieve</w:t>
      </w:r>
      <w:proofErr w:type="spellEnd"/>
      <w:r w:rsidRPr="00B36CE0">
        <w:t xml:space="preserve"> </w:t>
      </w:r>
      <w:proofErr w:type="spellStart"/>
      <w:r w:rsidRPr="00B36CE0">
        <w:t>effecten</w:t>
      </w:r>
      <w:proofErr w:type="spellEnd"/>
      <w:r w:rsidRPr="00B36CE0">
        <w:t xml:space="preserve"> van </w:t>
      </w:r>
      <w:proofErr w:type="spellStart"/>
      <w:r w:rsidRPr="00B36CE0">
        <w:t>ondervinden</w:t>
      </w:r>
      <w:proofErr w:type="spellEnd"/>
      <w:r w:rsidRPr="00B36CE0">
        <w:t xml:space="preserve">. </w:t>
      </w:r>
      <w:proofErr w:type="spellStart"/>
      <w:r w:rsidRPr="00B36CE0">
        <w:t>Andersom</w:t>
      </w:r>
      <w:proofErr w:type="spellEnd"/>
      <w:r w:rsidRPr="00B36CE0">
        <w:t xml:space="preserve"> </w:t>
      </w:r>
      <w:proofErr w:type="spellStart"/>
      <w:r w:rsidRPr="00B36CE0">
        <w:t>geldt</w:t>
      </w:r>
      <w:proofErr w:type="spellEnd"/>
      <w:r w:rsidRPr="00B36CE0">
        <w:t xml:space="preserve"> </w:t>
      </w:r>
      <w:proofErr w:type="spellStart"/>
      <w:r w:rsidRPr="00B36CE0">
        <w:t>dat</w:t>
      </w:r>
      <w:proofErr w:type="spellEnd"/>
      <w:r w:rsidRPr="00B36CE0">
        <w:t xml:space="preserve"> </w:t>
      </w:r>
      <w:proofErr w:type="spellStart"/>
      <w:r w:rsidRPr="00B36CE0">
        <w:t>ook</w:t>
      </w:r>
      <w:proofErr w:type="spellEnd"/>
      <w:r w:rsidRPr="00B36CE0">
        <w:t xml:space="preserve">: </w:t>
      </w:r>
      <w:proofErr w:type="spellStart"/>
      <w:proofErr w:type="gramStart"/>
      <w:r w:rsidRPr="00B36CE0">
        <w:t>als</w:t>
      </w:r>
      <w:proofErr w:type="spellEnd"/>
      <w:proofErr w:type="gramEnd"/>
      <w:r w:rsidRPr="00B36CE0">
        <w:t xml:space="preserve"> </w:t>
      </w:r>
      <w:proofErr w:type="spellStart"/>
      <w:r w:rsidRPr="00B36CE0">
        <w:t>een</w:t>
      </w:r>
      <w:proofErr w:type="spellEnd"/>
      <w:r w:rsidRPr="00B36CE0">
        <w:t xml:space="preserve"> </w:t>
      </w:r>
      <w:proofErr w:type="spellStart"/>
      <w:r w:rsidRPr="00B36CE0">
        <w:t>organisatie</w:t>
      </w:r>
      <w:proofErr w:type="spellEnd"/>
      <w:r w:rsidRPr="00B36CE0">
        <w:t xml:space="preserve"> </w:t>
      </w:r>
      <w:proofErr w:type="spellStart"/>
      <w:r w:rsidRPr="00B36CE0">
        <w:t>slecht</w:t>
      </w:r>
      <w:proofErr w:type="spellEnd"/>
      <w:r w:rsidRPr="00B36CE0">
        <w:t xml:space="preserve"> </w:t>
      </w:r>
      <w:proofErr w:type="spellStart"/>
      <w:r w:rsidRPr="00B36CE0">
        <w:t>functioneert</w:t>
      </w:r>
      <w:proofErr w:type="spellEnd"/>
      <w:r w:rsidRPr="00B36CE0">
        <w:t xml:space="preserve"> </w:t>
      </w:r>
      <w:proofErr w:type="spellStart"/>
      <w:r w:rsidRPr="00B36CE0">
        <w:t>zullen</w:t>
      </w:r>
      <w:proofErr w:type="spellEnd"/>
      <w:r w:rsidRPr="00B36CE0">
        <w:t xml:space="preserve"> </w:t>
      </w:r>
      <w:proofErr w:type="spellStart"/>
      <w:r w:rsidRPr="00B36CE0">
        <w:t>medewerkers</w:t>
      </w:r>
      <w:proofErr w:type="spellEnd"/>
      <w:r w:rsidRPr="00B36CE0">
        <w:t xml:space="preserve"> </w:t>
      </w:r>
      <w:proofErr w:type="spellStart"/>
      <w:r w:rsidRPr="00B36CE0">
        <w:t>dat</w:t>
      </w:r>
      <w:proofErr w:type="spellEnd"/>
      <w:r w:rsidRPr="00B36CE0">
        <w:t xml:space="preserve"> </w:t>
      </w:r>
      <w:proofErr w:type="spellStart"/>
      <w:r w:rsidRPr="00B36CE0">
        <w:t>voelen</w:t>
      </w:r>
      <w:proofErr w:type="spellEnd"/>
      <w:r w:rsidRPr="00B36CE0">
        <w:t xml:space="preserve"> en door </w:t>
      </w:r>
      <w:proofErr w:type="spellStart"/>
      <w:r w:rsidRPr="00B36CE0">
        <w:t>verminderde</w:t>
      </w:r>
      <w:proofErr w:type="spellEnd"/>
      <w:r w:rsidRPr="00B36CE0">
        <w:t xml:space="preserve"> </w:t>
      </w:r>
      <w:proofErr w:type="spellStart"/>
      <w:r w:rsidRPr="00B36CE0">
        <w:t>motivatie</w:t>
      </w:r>
      <w:proofErr w:type="spellEnd"/>
      <w:r w:rsidRPr="00B36CE0">
        <w:t xml:space="preserve"> </w:t>
      </w:r>
      <w:proofErr w:type="spellStart"/>
      <w:r w:rsidRPr="00B36CE0">
        <w:t>ook</w:t>
      </w:r>
      <w:proofErr w:type="spellEnd"/>
      <w:r w:rsidRPr="00B36CE0">
        <w:t xml:space="preserve"> minder </w:t>
      </w:r>
      <w:proofErr w:type="spellStart"/>
      <w:r w:rsidRPr="00B36CE0">
        <w:t>goed</w:t>
      </w:r>
      <w:proofErr w:type="spellEnd"/>
      <w:r w:rsidRPr="00B36CE0">
        <w:t xml:space="preserve"> </w:t>
      </w:r>
      <w:proofErr w:type="spellStart"/>
      <w:r w:rsidRPr="00B36CE0">
        <w:t>gaan</w:t>
      </w:r>
      <w:proofErr w:type="spellEnd"/>
      <w:r w:rsidRPr="00B36CE0">
        <w:t xml:space="preserve"> </w:t>
      </w:r>
      <w:proofErr w:type="spellStart"/>
      <w:r w:rsidRPr="00B36CE0">
        <w:t>functioneren</w:t>
      </w:r>
      <w:proofErr w:type="spellEnd"/>
      <w:r w:rsidRPr="00B36CE0">
        <w:t>.</w:t>
      </w:r>
    </w:p>
    <w:p w14:paraId="0ACC38A5" w14:textId="77777777" w:rsidR="00191926" w:rsidRPr="00B36CE0" w:rsidRDefault="00191926" w:rsidP="00B33A7B">
      <w:pPr>
        <w:spacing w:line="276" w:lineRule="auto"/>
      </w:pPr>
      <w:proofErr w:type="spellStart"/>
      <w:r w:rsidRPr="00B36CE0">
        <w:t>Naarmate</w:t>
      </w:r>
      <w:proofErr w:type="spellEnd"/>
      <w:r w:rsidRPr="00B36CE0">
        <w:t xml:space="preserve"> de </w:t>
      </w:r>
      <w:proofErr w:type="spellStart"/>
      <w:r w:rsidRPr="00B36CE0">
        <w:t>mens</w:t>
      </w:r>
      <w:proofErr w:type="spellEnd"/>
      <w:r w:rsidRPr="00B36CE0">
        <w:t xml:space="preserve"> </w:t>
      </w:r>
      <w:proofErr w:type="spellStart"/>
      <w:proofErr w:type="gramStart"/>
      <w:r w:rsidRPr="00B36CE0">
        <w:t>meer</w:t>
      </w:r>
      <w:proofErr w:type="spellEnd"/>
      <w:proofErr w:type="gramEnd"/>
      <w:r w:rsidRPr="00B36CE0">
        <w:t xml:space="preserve"> </w:t>
      </w:r>
      <w:proofErr w:type="spellStart"/>
      <w:r w:rsidRPr="00B36CE0">
        <w:t>vanuit</w:t>
      </w:r>
      <w:proofErr w:type="spellEnd"/>
      <w:r w:rsidRPr="00B36CE0">
        <w:t xml:space="preserve"> </w:t>
      </w:r>
      <w:proofErr w:type="spellStart"/>
      <w:r w:rsidRPr="00B36CE0">
        <w:t>zijn</w:t>
      </w:r>
      <w:proofErr w:type="spellEnd"/>
      <w:r w:rsidRPr="00B36CE0">
        <w:t xml:space="preserve"> </w:t>
      </w:r>
      <w:proofErr w:type="spellStart"/>
      <w:r w:rsidRPr="00B36CE0">
        <w:t>kracht</w:t>
      </w:r>
      <w:proofErr w:type="spellEnd"/>
      <w:r w:rsidRPr="00B36CE0">
        <w:t xml:space="preserve"> </w:t>
      </w:r>
      <w:proofErr w:type="spellStart"/>
      <w:r w:rsidRPr="00B36CE0">
        <w:t>kan</w:t>
      </w:r>
      <w:proofErr w:type="spellEnd"/>
      <w:r w:rsidRPr="00B36CE0">
        <w:t xml:space="preserve"> </w:t>
      </w:r>
      <w:proofErr w:type="spellStart"/>
      <w:r w:rsidRPr="00B36CE0">
        <w:t>werken</w:t>
      </w:r>
      <w:proofErr w:type="spellEnd"/>
      <w:r w:rsidRPr="00B36CE0">
        <w:t xml:space="preserve">, </w:t>
      </w:r>
      <w:proofErr w:type="spellStart"/>
      <w:r w:rsidRPr="00B36CE0">
        <w:t>zal</w:t>
      </w:r>
      <w:proofErr w:type="spellEnd"/>
      <w:r w:rsidRPr="00B36CE0">
        <w:t xml:space="preserve"> </w:t>
      </w:r>
      <w:proofErr w:type="spellStart"/>
      <w:r w:rsidRPr="00B36CE0">
        <w:t>hij</w:t>
      </w:r>
      <w:proofErr w:type="spellEnd"/>
      <w:r w:rsidRPr="00B36CE0">
        <w:t xml:space="preserve"> </w:t>
      </w:r>
      <w:proofErr w:type="spellStart"/>
      <w:r w:rsidRPr="00B36CE0">
        <w:t>mogelijkheden</w:t>
      </w:r>
      <w:proofErr w:type="spellEnd"/>
      <w:r w:rsidRPr="00B36CE0">
        <w:t xml:space="preserve"> </w:t>
      </w:r>
      <w:proofErr w:type="spellStart"/>
      <w:r w:rsidRPr="00B36CE0">
        <w:t>voelen</w:t>
      </w:r>
      <w:proofErr w:type="spellEnd"/>
      <w:r w:rsidRPr="00B36CE0">
        <w:t xml:space="preserve"> </w:t>
      </w:r>
      <w:proofErr w:type="spellStart"/>
      <w:r w:rsidRPr="00B36CE0">
        <w:t>om</w:t>
      </w:r>
      <w:proofErr w:type="spellEnd"/>
      <w:r w:rsidRPr="00B36CE0">
        <w:t xml:space="preserve"> </w:t>
      </w:r>
      <w:proofErr w:type="spellStart"/>
      <w:r w:rsidRPr="00B36CE0">
        <w:t>zich</w:t>
      </w:r>
      <w:proofErr w:type="spellEnd"/>
      <w:r w:rsidRPr="00B36CE0">
        <w:t xml:space="preserve"> </w:t>
      </w:r>
      <w:proofErr w:type="spellStart"/>
      <w:r w:rsidRPr="00B36CE0">
        <w:t>verder</w:t>
      </w:r>
      <w:proofErr w:type="spellEnd"/>
      <w:r w:rsidRPr="00B36CE0">
        <w:t xml:space="preserve"> </w:t>
      </w:r>
      <w:proofErr w:type="spellStart"/>
      <w:r w:rsidRPr="00B36CE0">
        <w:t>te</w:t>
      </w:r>
      <w:proofErr w:type="spellEnd"/>
      <w:r w:rsidRPr="00B36CE0">
        <w:t xml:space="preserve"> </w:t>
      </w:r>
      <w:proofErr w:type="spellStart"/>
      <w:r w:rsidRPr="00B36CE0">
        <w:t>ontwikkelen</w:t>
      </w:r>
      <w:proofErr w:type="spellEnd"/>
      <w:r w:rsidRPr="00B36CE0">
        <w:t xml:space="preserve">; </w:t>
      </w:r>
      <w:proofErr w:type="spellStart"/>
      <w:r w:rsidRPr="00B36CE0">
        <w:t>hij</w:t>
      </w:r>
      <w:proofErr w:type="spellEnd"/>
      <w:r w:rsidRPr="00B36CE0">
        <w:t xml:space="preserve"> </w:t>
      </w:r>
      <w:proofErr w:type="spellStart"/>
      <w:r w:rsidRPr="00B36CE0">
        <w:t>zal</w:t>
      </w:r>
      <w:proofErr w:type="spellEnd"/>
      <w:r w:rsidRPr="00B36CE0">
        <w:t xml:space="preserve"> </w:t>
      </w:r>
      <w:proofErr w:type="spellStart"/>
      <w:r w:rsidRPr="00B36CE0">
        <w:t>mogelijkheden</w:t>
      </w:r>
      <w:proofErr w:type="spellEnd"/>
      <w:r w:rsidRPr="00B36CE0">
        <w:t xml:space="preserve"> </w:t>
      </w:r>
      <w:proofErr w:type="spellStart"/>
      <w:r w:rsidRPr="00B36CE0">
        <w:t>zoeken</w:t>
      </w:r>
      <w:proofErr w:type="spellEnd"/>
      <w:r w:rsidRPr="00B36CE0">
        <w:t xml:space="preserve"> </w:t>
      </w:r>
      <w:proofErr w:type="spellStart"/>
      <w:r w:rsidRPr="00B36CE0">
        <w:t>voor</w:t>
      </w:r>
      <w:proofErr w:type="spellEnd"/>
      <w:r w:rsidRPr="00B36CE0">
        <w:t xml:space="preserve"> </w:t>
      </w:r>
      <w:proofErr w:type="spellStart"/>
      <w:r w:rsidRPr="00B36CE0">
        <w:t>ontplooiing</w:t>
      </w:r>
      <w:proofErr w:type="spellEnd"/>
      <w:r w:rsidRPr="00B36CE0">
        <w:t xml:space="preserve"> van </w:t>
      </w:r>
      <w:proofErr w:type="spellStart"/>
      <w:r w:rsidRPr="00B36CE0">
        <w:t>zijn</w:t>
      </w:r>
      <w:proofErr w:type="spellEnd"/>
      <w:r w:rsidRPr="00B36CE0">
        <w:t xml:space="preserve"> </w:t>
      </w:r>
      <w:proofErr w:type="spellStart"/>
      <w:r w:rsidRPr="00B36CE0">
        <w:t>kwaliteiten</w:t>
      </w:r>
      <w:proofErr w:type="spellEnd"/>
      <w:r w:rsidRPr="00B36CE0">
        <w:t xml:space="preserve"> die </w:t>
      </w:r>
      <w:proofErr w:type="spellStart"/>
      <w:r w:rsidRPr="00B36CE0">
        <w:t>nog</w:t>
      </w:r>
      <w:proofErr w:type="spellEnd"/>
      <w:r w:rsidRPr="00B36CE0">
        <w:t xml:space="preserve"> </w:t>
      </w:r>
      <w:proofErr w:type="spellStart"/>
      <w:r w:rsidRPr="00B36CE0">
        <w:t>onderbelicht</w:t>
      </w:r>
      <w:proofErr w:type="spellEnd"/>
      <w:r w:rsidRPr="00B36CE0">
        <w:t xml:space="preserve"> </w:t>
      </w:r>
      <w:proofErr w:type="spellStart"/>
      <w:r w:rsidRPr="00B36CE0">
        <w:t>zijn</w:t>
      </w:r>
      <w:proofErr w:type="spellEnd"/>
      <w:r w:rsidRPr="00B36CE0">
        <w:t xml:space="preserve"> </w:t>
      </w:r>
      <w:proofErr w:type="spellStart"/>
      <w:r w:rsidRPr="00B36CE0">
        <w:t>geweest</w:t>
      </w:r>
      <w:proofErr w:type="spellEnd"/>
      <w:r w:rsidRPr="00B36CE0">
        <w:t xml:space="preserve">. </w:t>
      </w:r>
      <w:proofErr w:type="spellStart"/>
      <w:proofErr w:type="gramStart"/>
      <w:r w:rsidRPr="00B36CE0">
        <w:t>Een</w:t>
      </w:r>
      <w:proofErr w:type="spellEnd"/>
      <w:r w:rsidRPr="00B36CE0">
        <w:t xml:space="preserve"> </w:t>
      </w:r>
      <w:proofErr w:type="spellStart"/>
      <w:r w:rsidRPr="00B36CE0">
        <w:t>organisatie</w:t>
      </w:r>
      <w:proofErr w:type="spellEnd"/>
      <w:r w:rsidRPr="00B36CE0">
        <w:t xml:space="preserve"> </w:t>
      </w:r>
      <w:proofErr w:type="spellStart"/>
      <w:r w:rsidRPr="00B36CE0">
        <w:t>zal</w:t>
      </w:r>
      <w:proofErr w:type="spellEnd"/>
      <w:r w:rsidRPr="00B36CE0">
        <w:t xml:space="preserve"> </w:t>
      </w:r>
      <w:proofErr w:type="spellStart"/>
      <w:r w:rsidRPr="00B36CE0">
        <w:t>daar</w:t>
      </w:r>
      <w:proofErr w:type="spellEnd"/>
      <w:r w:rsidRPr="00B36CE0">
        <w:t xml:space="preserve"> </w:t>
      </w:r>
      <w:proofErr w:type="spellStart"/>
      <w:r w:rsidRPr="00B36CE0">
        <w:t>altijd</w:t>
      </w:r>
      <w:proofErr w:type="spellEnd"/>
      <w:r w:rsidRPr="00B36CE0">
        <w:t xml:space="preserve"> </w:t>
      </w:r>
      <w:proofErr w:type="spellStart"/>
      <w:r w:rsidRPr="00B36CE0">
        <w:t>baat</w:t>
      </w:r>
      <w:proofErr w:type="spellEnd"/>
      <w:r w:rsidRPr="00B36CE0">
        <w:t xml:space="preserve"> </w:t>
      </w:r>
      <w:proofErr w:type="spellStart"/>
      <w:r w:rsidRPr="00B36CE0">
        <w:t>bij</w:t>
      </w:r>
      <w:proofErr w:type="spellEnd"/>
      <w:r w:rsidRPr="00B36CE0">
        <w:t xml:space="preserve"> </w:t>
      </w:r>
      <w:proofErr w:type="spellStart"/>
      <w:r w:rsidRPr="00B36CE0">
        <w:t>hebben</w:t>
      </w:r>
      <w:proofErr w:type="spellEnd"/>
      <w:r w:rsidRPr="00B36CE0">
        <w:t>.</w:t>
      </w:r>
      <w:proofErr w:type="gramEnd"/>
      <w:r w:rsidRPr="00B36CE0">
        <w:t xml:space="preserve"> Het </w:t>
      </w:r>
      <w:proofErr w:type="spellStart"/>
      <w:r w:rsidRPr="00B36CE0">
        <w:t>uitgangspunt</w:t>
      </w:r>
      <w:proofErr w:type="spellEnd"/>
      <w:r w:rsidRPr="00B36CE0">
        <w:t xml:space="preserve"> is het </w:t>
      </w:r>
      <w:proofErr w:type="spellStart"/>
      <w:r w:rsidRPr="00B36CE0">
        <w:t>verruimen</w:t>
      </w:r>
      <w:proofErr w:type="spellEnd"/>
      <w:r w:rsidRPr="00B36CE0">
        <w:t xml:space="preserve"> van </w:t>
      </w:r>
      <w:proofErr w:type="spellStart"/>
      <w:r w:rsidRPr="00B36CE0">
        <w:t>bewustzijn</w:t>
      </w:r>
      <w:proofErr w:type="spellEnd"/>
      <w:r w:rsidRPr="00B36CE0">
        <w:t xml:space="preserve">, van </w:t>
      </w:r>
      <w:proofErr w:type="spellStart"/>
      <w:r w:rsidRPr="00B36CE0">
        <w:t>opvattingen</w:t>
      </w:r>
      <w:proofErr w:type="spellEnd"/>
      <w:r w:rsidRPr="00B36CE0">
        <w:t xml:space="preserve"> en van </w:t>
      </w:r>
      <w:proofErr w:type="spellStart"/>
      <w:r w:rsidRPr="00B36CE0">
        <w:t>ontplooiingsmogelijkheden</w:t>
      </w:r>
      <w:proofErr w:type="spellEnd"/>
      <w:r w:rsidRPr="00B36CE0">
        <w:t xml:space="preserve">, </w:t>
      </w:r>
      <w:proofErr w:type="spellStart"/>
      <w:r w:rsidRPr="00B36CE0">
        <w:t>zowel</w:t>
      </w:r>
      <w:proofErr w:type="spellEnd"/>
      <w:r w:rsidRPr="00B36CE0">
        <w:t xml:space="preserve"> in het </w:t>
      </w:r>
      <w:proofErr w:type="spellStart"/>
      <w:r w:rsidRPr="00B36CE0">
        <w:t>individu</w:t>
      </w:r>
      <w:proofErr w:type="spellEnd"/>
      <w:r w:rsidRPr="00B36CE0">
        <w:t xml:space="preserve">, in teams, en in </w:t>
      </w:r>
      <w:proofErr w:type="spellStart"/>
      <w:r w:rsidRPr="00B36CE0">
        <w:t>een</w:t>
      </w:r>
      <w:proofErr w:type="spellEnd"/>
      <w:r w:rsidRPr="00B36CE0">
        <w:t xml:space="preserve"> </w:t>
      </w:r>
      <w:proofErr w:type="spellStart"/>
      <w:r w:rsidRPr="00B36CE0">
        <w:t>organisatie</w:t>
      </w:r>
      <w:proofErr w:type="spellEnd"/>
      <w:r w:rsidRPr="00B36CE0">
        <w:t xml:space="preserve"> </w:t>
      </w:r>
      <w:proofErr w:type="spellStart"/>
      <w:proofErr w:type="gramStart"/>
      <w:r w:rsidRPr="00B36CE0">
        <w:t>als</w:t>
      </w:r>
      <w:proofErr w:type="spellEnd"/>
      <w:proofErr w:type="gramEnd"/>
      <w:r w:rsidRPr="00B36CE0">
        <w:t xml:space="preserve"> </w:t>
      </w:r>
      <w:proofErr w:type="spellStart"/>
      <w:r w:rsidRPr="00B36CE0">
        <w:t>geheel</w:t>
      </w:r>
      <w:proofErr w:type="spellEnd"/>
      <w:r w:rsidRPr="00B36CE0">
        <w:t>.</w:t>
      </w:r>
    </w:p>
    <w:p w14:paraId="57A5D932" w14:textId="77777777" w:rsidR="00191926" w:rsidRPr="00B36CE0" w:rsidRDefault="00191926" w:rsidP="00B33A7B">
      <w:pPr>
        <w:spacing w:line="276" w:lineRule="auto"/>
      </w:pPr>
    </w:p>
    <w:p w14:paraId="108A4967" w14:textId="77777777" w:rsidR="00191926" w:rsidRPr="00B36CE0" w:rsidRDefault="00191926" w:rsidP="00B33A7B">
      <w:pPr>
        <w:spacing w:line="276" w:lineRule="auto"/>
        <w:rPr>
          <w:b/>
          <w:bCs/>
        </w:rPr>
      </w:pPr>
      <w:proofErr w:type="spellStart"/>
      <w:r w:rsidRPr="00B36CE0">
        <w:rPr>
          <w:b/>
          <w:bCs/>
        </w:rPr>
        <w:t>Doelstelling</w:t>
      </w:r>
      <w:proofErr w:type="spellEnd"/>
      <w:r w:rsidRPr="00B36CE0">
        <w:rPr>
          <w:b/>
          <w:bCs/>
        </w:rPr>
        <w:t xml:space="preserve"> van Coaching en </w:t>
      </w:r>
      <w:proofErr w:type="spellStart"/>
      <w:r w:rsidRPr="00B36CE0">
        <w:rPr>
          <w:b/>
          <w:bCs/>
        </w:rPr>
        <w:t>Managementadvies</w:t>
      </w:r>
      <w:proofErr w:type="spellEnd"/>
    </w:p>
    <w:p w14:paraId="242EC006" w14:textId="77777777" w:rsidR="00191926" w:rsidRPr="00B36CE0" w:rsidRDefault="00191926" w:rsidP="00B33A7B">
      <w:pPr>
        <w:spacing w:line="276" w:lineRule="auto"/>
      </w:pPr>
      <w:r w:rsidRPr="00B36CE0">
        <w:t xml:space="preserve">De </w:t>
      </w:r>
      <w:proofErr w:type="spellStart"/>
      <w:r w:rsidRPr="00B36CE0">
        <w:t>doelstelling</w:t>
      </w:r>
      <w:proofErr w:type="spellEnd"/>
      <w:r w:rsidRPr="00B36CE0">
        <w:t xml:space="preserve"> van coaching en </w:t>
      </w:r>
      <w:proofErr w:type="spellStart"/>
      <w:r w:rsidRPr="00B36CE0">
        <w:t>managementadvies</w:t>
      </w:r>
      <w:proofErr w:type="spellEnd"/>
      <w:r w:rsidRPr="00B36CE0">
        <w:t xml:space="preserve"> is </w:t>
      </w:r>
      <w:proofErr w:type="spellStart"/>
      <w:proofErr w:type="gramStart"/>
      <w:r w:rsidRPr="00B36CE0">
        <w:t>om</w:t>
      </w:r>
      <w:proofErr w:type="spellEnd"/>
      <w:proofErr w:type="gramEnd"/>
      <w:r w:rsidRPr="00B36CE0">
        <w:t xml:space="preserve"> </w:t>
      </w:r>
      <w:proofErr w:type="spellStart"/>
      <w:r w:rsidRPr="00B36CE0">
        <w:t>bij</w:t>
      </w:r>
      <w:proofErr w:type="spellEnd"/>
      <w:r w:rsidRPr="00B36CE0">
        <w:t xml:space="preserve"> </w:t>
      </w:r>
      <w:proofErr w:type="spellStart"/>
      <w:r w:rsidRPr="00B36CE0">
        <w:t>mensen</w:t>
      </w:r>
      <w:proofErr w:type="spellEnd"/>
      <w:r w:rsidRPr="00B36CE0">
        <w:t xml:space="preserve"> en </w:t>
      </w:r>
      <w:proofErr w:type="spellStart"/>
      <w:r w:rsidRPr="00B36CE0">
        <w:t>organisaties</w:t>
      </w:r>
      <w:proofErr w:type="spellEnd"/>
      <w:r w:rsidRPr="00B36CE0">
        <w:t xml:space="preserve"> de </w:t>
      </w:r>
      <w:proofErr w:type="spellStart"/>
      <w:r w:rsidRPr="00B36CE0">
        <w:t>kwaliteiten</w:t>
      </w:r>
      <w:proofErr w:type="spellEnd"/>
      <w:r w:rsidRPr="00B36CE0">
        <w:t xml:space="preserve"> die </w:t>
      </w:r>
      <w:proofErr w:type="spellStart"/>
      <w:r w:rsidRPr="00B36CE0">
        <w:t>zij</w:t>
      </w:r>
      <w:proofErr w:type="spellEnd"/>
      <w:r w:rsidRPr="00B36CE0">
        <w:t xml:space="preserve"> </w:t>
      </w:r>
      <w:proofErr w:type="spellStart"/>
      <w:r w:rsidRPr="00B36CE0">
        <w:t>hebben</w:t>
      </w:r>
      <w:proofErr w:type="spellEnd"/>
      <w:r w:rsidRPr="00B36CE0">
        <w:t xml:space="preserve"> </w:t>
      </w:r>
      <w:proofErr w:type="spellStart"/>
      <w:r w:rsidRPr="00B36CE0">
        <w:t>aan</w:t>
      </w:r>
      <w:proofErr w:type="spellEnd"/>
      <w:r w:rsidRPr="00B36CE0">
        <w:t xml:space="preserve"> </w:t>
      </w:r>
      <w:proofErr w:type="spellStart"/>
      <w:r w:rsidRPr="00B36CE0">
        <w:t>te</w:t>
      </w:r>
      <w:proofErr w:type="spellEnd"/>
      <w:r w:rsidRPr="00B36CE0">
        <w:t xml:space="preserve"> </w:t>
      </w:r>
      <w:proofErr w:type="spellStart"/>
      <w:r w:rsidRPr="00B36CE0">
        <w:t>boren</w:t>
      </w:r>
      <w:proofErr w:type="spellEnd"/>
      <w:r w:rsidRPr="00B36CE0">
        <w:t xml:space="preserve"> en tot </w:t>
      </w:r>
      <w:proofErr w:type="spellStart"/>
      <w:r w:rsidRPr="00B36CE0">
        <w:t>uiting</w:t>
      </w:r>
      <w:proofErr w:type="spellEnd"/>
      <w:r w:rsidRPr="00B36CE0">
        <w:t xml:space="preserve"> </w:t>
      </w:r>
      <w:proofErr w:type="spellStart"/>
      <w:r w:rsidRPr="00B36CE0">
        <w:t>laten</w:t>
      </w:r>
      <w:proofErr w:type="spellEnd"/>
      <w:r w:rsidRPr="00B36CE0">
        <w:t xml:space="preserve"> </w:t>
      </w:r>
      <w:proofErr w:type="spellStart"/>
      <w:r w:rsidRPr="00B36CE0">
        <w:t>komen</w:t>
      </w:r>
      <w:proofErr w:type="spellEnd"/>
      <w:r w:rsidRPr="00B36CE0">
        <w:t xml:space="preserve">. Door </w:t>
      </w:r>
      <w:proofErr w:type="spellStart"/>
      <w:r w:rsidRPr="00B36CE0">
        <w:t>mens</w:t>
      </w:r>
      <w:proofErr w:type="spellEnd"/>
      <w:r w:rsidRPr="00B36CE0">
        <w:t xml:space="preserve"> en </w:t>
      </w:r>
      <w:proofErr w:type="spellStart"/>
      <w:r w:rsidRPr="00B36CE0">
        <w:t>organisatie</w:t>
      </w:r>
      <w:proofErr w:type="spellEnd"/>
      <w:r w:rsidRPr="00B36CE0">
        <w:t xml:space="preserve"> </w:t>
      </w:r>
      <w:proofErr w:type="spellStart"/>
      <w:proofErr w:type="gramStart"/>
      <w:r w:rsidRPr="00B36CE0">
        <w:t>te</w:t>
      </w:r>
      <w:proofErr w:type="spellEnd"/>
      <w:proofErr w:type="gramEnd"/>
      <w:r w:rsidRPr="00B36CE0">
        <w:t xml:space="preserve"> </w:t>
      </w:r>
      <w:proofErr w:type="spellStart"/>
      <w:r w:rsidRPr="00B36CE0">
        <w:t>confronteren</w:t>
      </w:r>
      <w:proofErr w:type="spellEnd"/>
      <w:r w:rsidRPr="00B36CE0">
        <w:t xml:space="preserve"> met </w:t>
      </w:r>
      <w:proofErr w:type="spellStart"/>
      <w:r w:rsidRPr="00B36CE0">
        <w:t>hun</w:t>
      </w:r>
      <w:proofErr w:type="spellEnd"/>
      <w:r w:rsidRPr="00B36CE0">
        <w:t xml:space="preserve"> </w:t>
      </w:r>
      <w:proofErr w:type="spellStart"/>
      <w:r w:rsidRPr="00B36CE0">
        <w:t>gedrag</w:t>
      </w:r>
      <w:proofErr w:type="spellEnd"/>
      <w:r w:rsidRPr="00B36CE0">
        <w:t xml:space="preserve"> en de </w:t>
      </w:r>
      <w:proofErr w:type="spellStart"/>
      <w:r w:rsidRPr="00B36CE0">
        <w:t>effecten</w:t>
      </w:r>
      <w:proofErr w:type="spellEnd"/>
      <w:r w:rsidRPr="00B36CE0">
        <w:t xml:space="preserve"> </w:t>
      </w:r>
      <w:proofErr w:type="spellStart"/>
      <w:r w:rsidRPr="00B36CE0">
        <w:t>daarvan</w:t>
      </w:r>
      <w:proofErr w:type="spellEnd"/>
      <w:r w:rsidRPr="00B36CE0">
        <w:t xml:space="preserve">, </w:t>
      </w:r>
      <w:proofErr w:type="spellStart"/>
      <w:r w:rsidRPr="00B36CE0">
        <w:t>zullen</w:t>
      </w:r>
      <w:proofErr w:type="spellEnd"/>
      <w:r w:rsidRPr="00B36CE0">
        <w:t xml:space="preserve"> </w:t>
      </w:r>
      <w:proofErr w:type="spellStart"/>
      <w:r w:rsidRPr="00B36CE0">
        <w:t>zij</w:t>
      </w:r>
      <w:proofErr w:type="spellEnd"/>
      <w:r w:rsidRPr="00B36CE0">
        <w:t xml:space="preserve"> in </w:t>
      </w:r>
      <w:proofErr w:type="spellStart"/>
      <w:r w:rsidRPr="00B36CE0">
        <w:t>beweging</w:t>
      </w:r>
      <w:proofErr w:type="spellEnd"/>
      <w:r w:rsidRPr="00B36CE0">
        <w:t xml:space="preserve"> </w:t>
      </w:r>
      <w:proofErr w:type="spellStart"/>
      <w:r w:rsidRPr="00B36CE0">
        <w:t>komen</w:t>
      </w:r>
      <w:proofErr w:type="spellEnd"/>
      <w:r w:rsidRPr="00B36CE0">
        <w:t xml:space="preserve"> </w:t>
      </w:r>
      <w:proofErr w:type="spellStart"/>
      <w:r w:rsidRPr="00B36CE0">
        <w:t>om</w:t>
      </w:r>
      <w:proofErr w:type="spellEnd"/>
      <w:r w:rsidRPr="00B36CE0">
        <w:t xml:space="preserve"> de </w:t>
      </w:r>
      <w:proofErr w:type="spellStart"/>
      <w:r w:rsidRPr="00B36CE0">
        <w:t>kracht</w:t>
      </w:r>
      <w:proofErr w:type="spellEnd"/>
      <w:r w:rsidRPr="00B36CE0">
        <w:t xml:space="preserve"> </w:t>
      </w:r>
      <w:proofErr w:type="spellStart"/>
      <w:r w:rsidRPr="00B36CE0">
        <w:t>te</w:t>
      </w:r>
      <w:proofErr w:type="spellEnd"/>
      <w:r w:rsidRPr="00B36CE0">
        <w:t xml:space="preserve"> </w:t>
      </w:r>
      <w:proofErr w:type="spellStart"/>
      <w:r w:rsidRPr="00B36CE0">
        <w:t>gaan</w:t>
      </w:r>
      <w:proofErr w:type="spellEnd"/>
      <w:r w:rsidRPr="00B36CE0">
        <w:t xml:space="preserve"> </w:t>
      </w:r>
      <w:proofErr w:type="spellStart"/>
      <w:r w:rsidRPr="00B36CE0">
        <w:t>vinden</w:t>
      </w:r>
      <w:proofErr w:type="spellEnd"/>
      <w:r w:rsidRPr="00B36CE0">
        <w:t xml:space="preserve"> </w:t>
      </w:r>
      <w:proofErr w:type="spellStart"/>
      <w:r w:rsidRPr="00B36CE0">
        <w:t>om</w:t>
      </w:r>
      <w:proofErr w:type="spellEnd"/>
      <w:r w:rsidRPr="00B36CE0">
        <w:t xml:space="preserve"> </w:t>
      </w:r>
      <w:proofErr w:type="spellStart"/>
      <w:r w:rsidRPr="00B36CE0">
        <w:t>hun</w:t>
      </w:r>
      <w:proofErr w:type="spellEnd"/>
      <w:r w:rsidRPr="00B36CE0">
        <w:t xml:space="preserve"> </w:t>
      </w:r>
      <w:proofErr w:type="spellStart"/>
      <w:r w:rsidRPr="00B36CE0">
        <w:t>kwaliteiten</w:t>
      </w:r>
      <w:proofErr w:type="spellEnd"/>
      <w:r w:rsidRPr="00B36CE0">
        <w:t xml:space="preserve"> tot </w:t>
      </w:r>
      <w:proofErr w:type="spellStart"/>
      <w:r w:rsidRPr="00B36CE0">
        <w:t>uiting</w:t>
      </w:r>
      <w:proofErr w:type="spellEnd"/>
      <w:r w:rsidRPr="00B36CE0">
        <w:t xml:space="preserve"> </w:t>
      </w:r>
      <w:proofErr w:type="spellStart"/>
      <w:r w:rsidRPr="00B36CE0">
        <w:t>te</w:t>
      </w:r>
      <w:proofErr w:type="spellEnd"/>
      <w:r w:rsidRPr="00B36CE0">
        <w:t xml:space="preserve"> </w:t>
      </w:r>
      <w:proofErr w:type="spellStart"/>
      <w:r w:rsidRPr="00B36CE0">
        <w:t>brengen</w:t>
      </w:r>
      <w:proofErr w:type="spellEnd"/>
      <w:r w:rsidRPr="00B36CE0">
        <w:t>.</w:t>
      </w:r>
    </w:p>
    <w:p w14:paraId="30896439" w14:textId="77777777" w:rsidR="00191926" w:rsidRPr="00B36CE0" w:rsidRDefault="00191926" w:rsidP="00B33A7B">
      <w:pPr>
        <w:spacing w:line="276" w:lineRule="auto"/>
      </w:pPr>
      <w:r w:rsidRPr="00B36CE0">
        <w:t>Coaching</w:t>
      </w:r>
    </w:p>
    <w:p w14:paraId="21D6A178" w14:textId="77777777" w:rsidR="00191926" w:rsidRPr="00B36CE0" w:rsidRDefault="00191926" w:rsidP="00B33A7B">
      <w:pPr>
        <w:spacing w:line="276" w:lineRule="auto"/>
      </w:pPr>
      <w:r w:rsidRPr="00B36CE0">
        <w:t xml:space="preserve">Coaching is </w:t>
      </w:r>
      <w:proofErr w:type="spellStart"/>
      <w:r w:rsidRPr="00B36CE0">
        <w:t>individueel</w:t>
      </w:r>
      <w:proofErr w:type="spellEnd"/>
      <w:r w:rsidRPr="00B36CE0">
        <w:t xml:space="preserve"> </w:t>
      </w:r>
      <w:proofErr w:type="spellStart"/>
      <w:r w:rsidRPr="00B36CE0">
        <w:t>gericht</w:t>
      </w:r>
      <w:proofErr w:type="spellEnd"/>
      <w:r w:rsidRPr="00B36CE0">
        <w:t xml:space="preserve"> op de </w:t>
      </w:r>
      <w:proofErr w:type="spellStart"/>
      <w:r w:rsidRPr="00B36CE0">
        <w:t>ontwikkeling</w:t>
      </w:r>
      <w:proofErr w:type="spellEnd"/>
      <w:r w:rsidRPr="00B36CE0">
        <w:t xml:space="preserve"> van </w:t>
      </w:r>
      <w:proofErr w:type="spellStart"/>
      <w:r w:rsidRPr="00B36CE0">
        <w:t>mensen</w:t>
      </w:r>
      <w:proofErr w:type="spellEnd"/>
      <w:r w:rsidRPr="00B36CE0">
        <w:t xml:space="preserve">. Coaching </w:t>
      </w:r>
      <w:proofErr w:type="spellStart"/>
      <w:proofErr w:type="gramStart"/>
      <w:r w:rsidRPr="00B36CE0">
        <w:t>kan</w:t>
      </w:r>
      <w:proofErr w:type="spellEnd"/>
      <w:proofErr w:type="gramEnd"/>
      <w:r w:rsidRPr="00B36CE0">
        <w:t xml:space="preserve"> </w:t>
      </w:r>
      <w:proofErr w:type="spellStart"/>
      <w:r w:rsidRPr="00B36CE0">
        <w:t>ook</w:t>
      </w:r>
      <w:proofErr w:type="spellEnd"/>
      <w:r w:rsidRPr="00B36CE0">
        <w:t xml:space="preserve"> </w:t>
      </w:r>
      <w:proofErr w:type="spellStart"/>
      <w:r w:rsidRPr="00B36CE0">
        <w:t>worden</w:t>
      </w:r>
      <w:proofErr w:type="spellEnd"/>
      <w:r w:rsidRPr="00B36CE0">
        <w:t xml:space="preserve"> </w:t>
      </w:r>
      <w:proofErr w:type="spellStart"/>
      <w:r w:rsidRPr="00B36CE0">
        <w:t>aangeboden</w:t>
      </w:r>
      <w:proofErr w:type="spellEnd"/>
      <w:r w:rsidRPr="00B36CE0">
        <w:t xml:space="preserve"> in de </w:t>
      </w:r>
      <w:proofErr w:type="spellStart"/>
      <w:r w:rsidRPr="00B36CE0">
        <w:t>vorm</w:t>
      </w:r>
      <w:proofErr w:type="spellEnd"/>
      <w:r w:rsidRPr="00B36CE0">
        <w:t xml:space="preserve"> van </w:t>
      </w:r>
      <w:proofErr w:type="spellStart"/>
      <w:r w:rsidRPr="00B36CE0">
        <w:t>teamcoaching</w:t>
      </w:r>
      <w:proofErr w:type="spellEnd"/>
      <w:r w:rsidRPr="00B36CE0">
        <w:t xml:space="preserve"> en </w:t>
      </w:r>
      <w:proofErr w:type="spellStart"/>
      <w:r w:rsidRPr="00B36CE0">
        <w:t>trainingen</w:t>
      </w:r>
      <w:proofErr w:type="spellEnd"/>
      <w:r w:rsidRPr="00B36CE0">
        <w:t xml:space="preserve">, </w:t>
      </w:r>
      <w:proofErr w:type="spellStart"/>
      <w:r w:rsidRPr="00B36CE0">
        <w:t>aan</w:t>
      </w:r>
      <w:proofErr w:type="spellEnd"/>
      <w:r w:rsidRPr="00B36CE0">
        <w:t xml:space="preserve"> </w:t>
      </w:r>
      <w:proofErr w:type="spellStart"/>
      <w:r w:rsidRPr="00B36CE0">
        <w:t>meerdere</w:t>
      </w:r>
      <w:proofErr w:type="spellEnd"/>
      <w:r w:rsidRPr="00B36CE0">
        <w:t xml:space="preserve"> </w:t>
      </w:r>
      <w:proofErr w:type="spellStart"/>
      <w:r w:rsidRPr="00B36CE0">
        <w:t>personen</w:t>
      </w:r>
      <w:proofErr w:type="spellEnd"/>
      <w:r w:rsidRPr="00B36CE0">
        <w:t xml:space="preserve"> </w:t>
      </w:r>
      <w:proofErr w:type="spellStart"/>
      <w:r w:rsidRPr="00B36CE0">
        <w:t>tegelijkertijd</w:t>
      </w:r>
      <w:proofErr w:type="spellEnd"/>
      <w:r w:rsidRPr="00B36CE0">
        <w:t xml:space="preserve">. </w:t>
      </w:r>
      <w:proofErr w:type="spellStart"/>
      <w:r w:rsidRPr="00B36CE0">
        <w:t>Managementadvies</w:t>
      </w:r>
      <w:proofErr w:type="spellEnd"/>
      <w:r w:rsidRPr="00B36CE0">
        <w:t xml:space="preserve"> is </w:t>
      </w:r>
      <w:proofErr w:type="spellStart"/>
      <w:r w:rsidRPr="00B36CE0">
        <w:t>gericht</w:t>
      </w:r>
      <w:proofErr w:type="spellEnd"/>
      <w:r w:rsidRPr="00B36CE0">
        <w:t xml:space="preserve"> op de </w:t>
      </w:r>
      <w:proofErr w:type="spellStart"/>
      <w:r w:rsidRPr="00B36CE0">
        <w:t>ontwikkeling</w:t>
      </w:r>
      <w:proofErr w:type="spellEnd"/>
      <w:r w:rsidRPr="00B36CE0">
        <w:t xml:space="preserve"> van de </w:t>
      </w:r>
      <w:proofErr w:type="spellStart"/>
      <w:r w:rsidRPr="00B36CE0">
        <w:t>organisatie</w:t>
      </w:r>
      <w:proofErr w:type="spellEnd"/>
      <w:r w:rsidRPr="00B36CE0">
        <w:t xml:space="preserve"> </w:t>
      </w:r>
      <w:proofErr w:type="spellStart"/>
      <w:proofErr w:type="gramStart"/>
      <w:r w:rsidRPr="00B36CE0">
        <w:t>als</w:t>
      </w:r>
      <w:proofErr w:type="spellEnd"/>
      <w:proofErr w:type="gramEnd"/>
      <w:r w:rsidRPr="00B36CE0">
        <w:t xml:space="preserve"> </w:t>
      </w:r>
      <w:proofErr w:type="spellStart"/>
      <w:r w:rsidRPr="00B36CE0">
        <w:t>geheel</w:t>
      </w:r>
      <w:proofErr w:type="spellEnd"/>
      <w:r w:rsidRPr="00B36CE0">
        <w:t xml:space="preserve">. </w:t>
      </w:r>
      <w:proofErr w:type="spellStart"/>
      <w:r w:rsidRPr="00B36CE0">
        <w:t>Bij</w:t>
      </w:r>
      <w:proofErr w:type="spellEnd"/>
      <w:r w:rsidRPr="00B36CE0">
        <w:t xml:space="preserve"> coaching, </w:t>
      </w:r>
      <w:proofErr w:type="spellStart"/>
      <w:r w:rsidRPr="00B36CE0">
        <w:t>trainingen</w:t>
      </w:r>
      <w:proofErr w:type="spellEnd"/>
      <w:r w:rsidRPr="00B36CE0">
        <w:t xml:space="preserve"> </w:t>
      </w:r>
      <w:proofErr w:type="spellStart"/>
      <w:r w:rsidRPr="00B36CE0">
        <w:t>èn</w:t>
      </w:r>
      <w:proofErr w:type="spellEnd"/>
      <w:r w:rsidRPr="00B36CE0">
        <w:t xml:space="preserve"> </w:t>
      </w:r>
      <w:proofErr w:type="spellStart"/>
      <w:r w:rsidRPr="00B36CE0">
        <w:t>managementontwikkeling</w:t>
      </w:r>
      <w:proofErr w:type="spellEnd"/>
      <w:r w:rsidRPr="00B36CE0">
        <w:t xml:space="preserve"> </w:t>
      </w:r>
      <w:proofErr w:type="spellStart"/>
      <w:r w:rsidRPr="00B36CE0">
        <w:t>staat</w:t>
      </w:r>
      <w:proofErr w:type="spellEnd"/>
      <w:r w:rsidRPr="00B36CE0">
        <w:t xml:space="preserve"> de </w:t>
      </w:r>
      <w:proofErr w:type="spellStart"/>
      <w:r w:rsidRPr="00B36CE0">
        <w:t>interactie</w:t>
      </w:r>
      <w:proofErr w:type="spellEnd"/>
      <w:r w:rsidRPr="00B36CE0">
        <w:t xml:space="preserve"> </w:t>
      </w:r>
      <w:proofErr w:type="spellStart"/>
      <w:r w:rsidRPr="00B36CE0">
        <w:t>tussen</w:t>
      </w:r>
      <w:proofErr w:type="spellEnd"/>
      <w:r w:rsidRPr="00B36CE0">
        <w:t xml:space="preserve"> </w:t>
      </w:r>
      <w:proofErr w:type="spellStart"/>
      <w:r w:rsidRPr="00B36CE0">
        <w:t>mens</w:t>
      </w:r>
      <w:proofErr w:type="spellEnd"/>
      <w:r w:rsidRPr="00B36CE0">
        <w:t xml:space="preserve"> en </w:t>
      </w:r>
      <w:proofErr w:type="spellStart"/>
      <w:r w:rsidRPr="00B36CE0">
        <w:t>organisatie</w:t>
      </w:r>
      <w:proofErr w:type="spellEnd"/>
      <w:r w:rsidRPr="00B36CE0">
        <w:t xml:space="preserve"> </w:t>
      </w:r>
      <w:proofErr w:type="spellStart"/>
      <w:r w:rsidRPr="00B36CE0">
        <w:t>centraal</w:t>
      </w:r>
      <w:proofErr w:type="spellEnd"/>
      <w:r w:rsidRPr="00B36CE0">
        <w:t>.</w:t>
      </w:r>
    </w:p>
    <w:p w14:paraId="41FD4C5D" w14:textId="77777777" w:rsidR="00191926" w:rsidRPr="00B36CE0" w:rsidRDefault="00191926" w:rsidP="00B33A7B">
      <w:pPr>
        <w:spacing w:line="276" w:lineRule="auto"/>
      </w:pPr>
      <w:r w:rsidRPr="00B36CE0">
        <w:t xml:space="preserve">De </w:t>
      </w:r>
      <w:proofErr w:type="spellStart"/>
      <w:r w:rsidRPr="00B36CE0">
        <w:t>individuele</w:t>
      </w:r>
      <w:proofErr w:type="spellEnd"/>
      <w:r w:rsidRPr="00B36CE0">
        <w:t xml:space="preserve"> </w:t>
      </w:r>
      <w:proofErr w:type="spellStart"/>
      <w:r w:rsidRPr="00B36CE0">
        <w:t>benadering</w:t>
      </w:r>
      <w:proofErr w:type="spellEnd"/>
      <w:r w:rsidRPr="00B36CE0">
        <w:t xml:space="preserve"> </w:t>
      </w:r>
      <w:proofErr w:type="spellStart"/>
      <w:r w:rsidRPr="00B36CE0">
        <w:t>bij</w:t>
      </w:r>
      <w:proofErr w:type="spellEnd"/>
      <w:r w:rsidRPr="00B36CE0">
        <w:t xml:space="preserve"> coaching </w:t>
      </w:r>
      <w:proofErr w:type="spellStart"/>
      <w:r w:rsidRPr="00B36CE0">
        <w:t>heeft</w:t>
      </w:r>
      <w:proofErr w:type="spellEnd"/>
      <w:r w:rsidRPr="00B36CE0">
        <w:t xml:space="preserve"> </w:t>
      </w:r>
      <w:proofErr w:type="spellStart"/>
      <w:proofErr w:type="gramStart"/>
      <w:r w:rsidRPr="00B36CE0">
        <w:t>als</w:t>
      </w:r>
      <w:proofErr w:type="spellEnd"/>
      <w:proofErr w:type="gramEnd"/>
      <w:r w:rsidRPr="00B36CE0">
        <w:t xml:space="preserve"> </w:t>
      </w:r>
      <w:proofErr w:type="spellStart"/>
      <w:r w:rsidRPr="00B36CE0">
        <w:t>voordeel</w:t>
      </w:r>
      <w:proofErr w:type="spellEnd"/>
      <w:r w:rsidRPr="00B36CE0">
        <w:t xml:space="preserve"> </w:t>
      </w:r>
      <w:proofErr w:type="spellStart"/>
      <w:r w:rsidRPr="00B36CE0">
        <w:t>dat</w:t>
      </w:r>
      <w:proofErr w:type="spellEnd"/>
      <w:r w:rsidRPr="00B36CE0">
        <w:t xml:space="preserve"> </w:t>
      </w:r>
      <w:proofErr w:type="spellStart"/>
      <w:r w:rsidRPr="00B36CE0">
        <w:t>dit</w:t>
      </w:r>
      <w:proofErr w:type="spellEnd"/>
      <w:r w:rsidRPr="00B36CE0">
        <w:t xml:space="preserve"> de </w:t>
      </w:r>
      <w:proofErr w:type="spellStart"/>
      <w:r w:rsidRPr="00B36CE0">
        <w:t>meest</w:t>
      </w:r>
      <w:proofErr w:type="spellEnd"/>
      <w:r w:rsidRPr="00B36CE0">
        <w:t xml:space="preserve"> </w:t>
      </w:r>
      <w:proofErr w:type="spellStart"/>
      <w:r w:rsidRPr="00B36CE0">
        <w:t>directe</w:t>
      </w:r>
      <w:proofErr w:type="spellEnd"/>
      <w:r w:rsidRPr="00B36CE0">
        <w:t xml:space="preserve"> </w:t>
      </w:r>
      <w:proofErr w:type="spellStart"/>
      <w:r w:rsidRPr="00B36CE0">
        <w:t>manier</w:t>
      </w:r>
      <w:proofErr w:type="spellEnd"/>
      <w:r w:rsidRPr="00B36CE0">
        <w:t xml:space="preserve"> is </w:t>
      </w:r>
      <w:proofErr w:type="spellStart"/>
      <w:r w:rsidRPr="00B36CE0">
        <w:t>om</w:t>
      </w:r>
      <w:proofErr w:type="spellEnd"/>
      <w:r w:rsidRPr="00B36CE0">
        <w:t xml:space="preserve"> </w:t>
      </w:r>
      <w:proofErr w:type="spellStart"/>
      <w:r w:rsidRPr="00B36CE0">
        <w:t>mensen</w:t>
      </w:r>
      <w:proofErr w:type="spellEnd"/>
      <w:r w:rsidRPr="00B36CE0">
        <w:t xml:space="preserve"> </w:t>
      </w:r>
      <w:proofErr w:type="spellStart"/>
      <w:r w:rsidRPr="00B36CE0">
        <w:t>zelfinzicht</w:t>
      </w:r>
      <w:proofErr w:type="spellEnd"/>
      <w:r w:rsidRPr="00B36CE0">
        <w:t xml:space="preserve"> </w:t>
      </w:r>
      <w:proofErr w:type="spellStart"/>
      <w:r w:rsidRPr="00B36CE0">
        <w:t>te</w:t>
      </w:r>
      <w:proofErr w:type="spellEnd"/>
      <w:r w:rsidRPr="00B36CE0">
        <w:t xml:space="preserve"> </w:t>
      </w:r>
      <w:proofErr w:type="spellStart"/>
      <w:r w:rsidRPr="00B36CE0">
        <w:t>laten</w:t>
      </w:r>
      <w:proofErr w:type="spellEnd"/>
      <w:r w:rsidRPr="00B36CE0">
        <w:t xml:space="preserve"> </w:t>
      </w:r>
      <w:proofErr w:type="spellStart"/>
      <w:r w:rsidRPr="00B36CE0">
        <w:t>krijgen</w:t>
      </w:r>
      <w:proofErr w:type="spellEnd"/>
      <w:r w:rsidRPr="00B36CE0">
        <w:t xml:space="preserve">. De coach </w:t>
      </w:r>
      <w:proofErr w:type="spellStart"/>
      <w:r w:rsidRPr="00B36CE0">
        <w:t>motiveert</w:t>
      </w:r>
      <w:proofErr w:type="spellEnd"/>
      <w:r w:rsidRPr="00B36CE0">
        <w:t xml:space="preserve"> de </w:t>
      </w:r>
      <w:proofErr w:type="spellStart"/>
      <w:r w:rsidRPr="00B36CE0">
        <w:t>klant</w:t>
      </w:r>
      <w:proofErr w:type="spellEnd"/>
      <w:r w:rsidRPr="00B36CE0">
        <w:t xml:space="preserve"> </w:t>
      </w:r>
      <w:proofErr w:type="spellStart"/>
      <w:proofErr w:type="gramStart"/>
      <w:r w:rsidRPr="00B36CE0">
        <w:t>om</w:t>
      </w:r>
      <w:proofErr w:type="spellEnd"/>
      <w:proofErr w:type="gramEnd"/>
      <w:r w:rsidRPr="00B36CE0">
        <w:t xml:space="preserve"> </w:t>
      </w:r>
      <w:proofErr w:type="spellStart"/>
      <w:r w:rsidRPr="00B36CE0">
        <w:t>vanuit</w:t>
      </w:r>
      <w:proofErr w:type="spellEnd"/>
      <w:r w:rsidRPr="00B36CE0">
        <w:t xml:space="preserve"> het </w:t>
      </w:r>
      <w:proofErr w:type="spellStart"/>
      <w:r w:rsidRPr="00B36CE0">
        <w:t>zelfinzicht</w:t>
      </w:r>
      <w:proofErr w:type="spellEnd"/>
      <w:r w:rsidRPr="00B36CE0">
        <w:t xml:space="preserve"> tot </w:t>
      </w:r>
      <w:proofErr w:type="spellStart"/>
      <w:r w:rsidRPr="00B36CE0">
        <w:lastRenderedPageBreak/>
        <w:t>gewenste</w:t>
      </w:r>
      <w:proofErr w:type="spellEnd"/>
      <w:r w:rsidRPr="00B36CE0">
        <w:t xml:space="preserve"> </w:t>
      </w:r>
      <w:proofErr w:type="spellStart"/>
      <w:r w:rsidRPr="00B36CE0">
        <w:t>denk</w:t>
      </w:r>
      <w:proofErr w:type="spellEnd"/>
      <w:r w:rsidRPr="00B36CE0">
        <w:t xml:space="preserve">- en </w:t>
      </w:r>
      <w:proofErr w:type="spellStart"/>
      <w:r w:rsidRPr="00B36CE0">
        <w:t>gedragsverandering</w:t>
      </w:r>
      <w:proofErr w:type="spellEnd"/>
      <w:r w:rsidRPr="00B36CE0">
        <w:t xml:space="preserve"> </w:t>
      </w:r>
      <w:proofErr w:type="spellStart"/>
      <w:r w:rsidRPr="00B36CE0">
        <w:t>te</w:t>
      </w:r>
      <w:proofErr w:type="spellEnd"/>
      <w:r w:rsidRPr="00B36CE0">
        <w:t xml:space="preserve"> </w:t>
      </w:r>
      <w:proofErr w:type="spellStart"/>
      <w:r w:rsidRPr="00B36CE0">
        <w:t>komen</w:t>
      </w:r>
      <w:proofErr w:type="spellEnd"/>
      <w:r w:rsidRPr="00B36CE0">
        <w:t xml:space="preserve">. Coaching </w:t>
      </w:r>
      <w:proofErr w:type="spellStart"/>
      <w:proofErr w:type="gramStart"/>
      <w:r w:rsidRPr="00B36CE0">
        <w:t>kan</w:t>
      </w:r>
      <w:proofErr w:type="spellEnd"/>
      <w:proofErr w:type="gramEnd"/>
      <w:r w:rsidRPr="00B36CE0">
        <w:t xml:space="preserve"> </w:t>
      </w:r>
      <w:proofErr w:type="spellStart"/>
      <w:r w:rsidRPr="00B36CE0">
        <w:t>verschillende</w:t>
      </w:r>
      <w:proofErr w:type="spellEnd"/>
      <w:r w:rsidRPr="00B36CE0">
        <w:t xml:space="preserve"> </w:t>
      </w:r>
      <w:proofErr w:type="spellStart"/>
      <w:r w:rsidRPr="00B36CE0">
        <w:t>invalshoeken</w:t>
      </w:r>
      <w:proofErr w:type="spellEnd"/>
      <w:r w:rsidRPr="00B36CE0">
        <w:t xml:space="preserve"> </w:t>
      </w:r>
      <w:proofErr w:type="spellStart"/>
      <w:r w:rsidRPr="00B36CE0">
        <w:t>hebben</w:t>
      </w:r>
      <w:proofErr w:type="spellEnd"/>
      <w:r w:rsidRPr="00B36CE0">
        <w:t xml:space="preserve">, </w:t>
      </w:r>
      <w:proofErr w:type="spellStart"/>
      <w:r w:rsidRPr="00B36CE0">
        <w:t>afhankelijk</w:t>
      </w:r>
      <w:proofErr w:type="spellEnd"/>
      <w:r w:rsidRPr="00B36CE0">
        <w:t xml:space="preserve"> van de </w:t>
      </w:r>
      <w:proofErr w:type="spellStart"/>
      <w:r w:rsidRPr="00B36CE0">
        <w:t>vraag</w:t>
      </w:r>
      <w:proofErr w:type="spellEnd"/>
      <w:r w:rsidRPr="00B36CE0">
        <w:t xml:space="preserve">: het </w:t>
      </w:r>
      <w:proofErr w:type="spellStart"/>
      <w:r w:rsidRPr="00B36CE0">
        <w:t>kan</w:t>
      </w:r>
      <w:proofErr w:type="spellEnd"/>
      <w:r w:rsidRPr="00B36CE0">
        <w:t xml:space="preserve"> </w:t>
      </w:r>
      <w:proofErr w:type="spellStart"/>
      <w:r w:rsidRPr="00B36CE0">
        <w:t>gaan</w:t>
      </w:r>
      <w:proofErr w:type="spellEnd"/>
      <w:r w:rsidRPr="00B36CE0">
        <w:t xml:space="preserve"> </w:t>
      </w:r>
      <w:proofErr w:type="spellStart"/>
      <w:r w:rsidRPr="00B36CE0">
        <w:t>om</w:t>
      </w:r>
      <w:proofErr w:type="spellEnd"/>
      <w:r w:rsidRPr="00B36CE0">
        <w:t xml:space="preserve"> het </w:t>
      </w:r>
      <w:proofErr w:type="spellStart"/>
      <w:r w:rsidRPr="00B36CE0">
        <w:t>vergroten</w:t>
      </w:r>
      <w:proofErr w:type="spellEnd"/>
      <w:r w:rsidRPr="00B36CE0">
        <w:t xml:space="preserve"> van </w:t>
      </w:r>
      <w:proofErr w:type="spellStart"/>
      <w:r w:rsidRPr="00B36CE0">
        <w:t>persoonlijke</w:t>
      </w:r>
      <w:proofErr w:type="spellEnd"/>
      <w:r w:rsidRPr="00B36CE0">
        <w:t xml:space="preserve"> </w:t>
      </w:r>
      <w:proofErr w:type="spellStart"/>
      <w:r w:rsidRPr="00B36CE0">
        <w:t>effectiviteit</w:t>
      </w:r>
      <w:proofErr w:type="spellEnd"/>
      <w:r w:rsidRPr="00B36CE0">
        <w:t xml:space="preserve"> in het </w:t>
      </w:r>
      <w:proofErr w:type="spellStart"/>
      <w:r w:rsidRPr="00B36CE0">
        <w:t>werk</w:t>
      </w:r>
      <w:proofErr w:type="spellEnd"/>
      <w:r w:rsidRPr="00B36CE0">
        <w:t xml:space="preserve">, het </w:t>
      </w:r>
      <w:proofErr w:type="spellStart"/>
      <w:r w:rsidRPr="00B36CE0">
        <w:t>kan</w:t>
      </w:r>
      <w:proofErr w:type="spellEnd"/>
      <w:r w:rsidRPr="00B36CE0">
        <w:t xml:space="preserve"> </w:t>
      </w:r>
      <w:proofErr w:type="spellStart"/>
      <w:r w:rsidRPr="00B36CE0">
        <w:t>gaan</w:t>
      </w:r>
      <w:proofErr w:type="spellEnd"/>
      <w:r w:rsidRPr="00B36CE0">
        <w:t xml:space="preserve"> </w:t>
      </w:r>
      <w:proofErr w:type="spellStart"/>
      <w:r w:rsidRPr="00B36CE0">
        <w:t>om</w:t>
      </w:r>
      <w:proofErr w:type="spellEnd"/>
      <w:r w:rsidRPr="00B36CE0">
        <w:t xml:space="preserve"> </w:t>
      </w:r>
      <w:proofErr w:type="spellStart"/>
      <w:r w:rsidRPr="00B36CE0">
        <w:t>loopbaankeuzes</w:t>
      </w:r>
      <w:proofErr w:type="spellEnd"/>
      <w:r w:rsidRPr="00B36CE0">
        <w:t xml:space="preserve"> of het </w:t>
      </w:r>
      <w:proofErr w:type="spellStart"/>
      <w:r w:rsidRPr="00B36CE0">
        <w:t>versterken</w:t>
      </w:r>
      <w:proofErr w:type="spellEnd"/>
      <w:r w:rsidRPr="00B36CE0">
        <w:t xml:space="preserve"> van </w:t>
      </w:r>
      <w:proofErr w:type="spellStart"/>
      <w:r w:rsidRPr="00B36CE0">
        <w:t>bepaalde</w:t>
      </w:r>
      <w:proofErr w:type="spellEnd"/>
      <w:r w:rsidRPr="00B36CE0">
        <w:t xml:space="preserve"> </w:t>
      </w:r>
      <w:proofErr w:type="spellStart"/>
      <w:r w:rsidRPr="00B36CE0">
        <w:t>vaardigheden</w:t>
      </w:r>
      <w:proofErr w:type="spellEnd"/>
      <w:r w:rsidRPr="00B36CE0">
        <w:t xml:space="preserve">. </w:t>
      </w:r>
      <w:proofErr w:type="spellStart"/>
      <w:r w:rsidRPr="00B36CE0">
        <w:t>Zo</w:t>
      </w:r>
      <w:proofErr w:type="spellEnd"/>
      <w:r w:rsidRPr="00B36CE0">
        <w:t xml:space="preserve"> </w:t>
      </w:r>
      <w:proofErr w:type="spellStart"/>
      <w:r w:rsidRPr="00B36CE0">
        <w:t>kunnen</w:t>
      </w:r>
      <w:proofErr w:type="spellEnd"/>
      <w:r w:rsidRPr="00B36CE0">
        <w:t xml:space="preserve"> </w:t>
      </w:r>
      <w:proofErr w:type="spellStart"/>
      <w:r w:rsidRPr="00B36CE0">
        <w:t>bijvoorbeeld</w:t>
      </w:r>
      <w:proofErr w:type="spellEnd"/>
      <w:r w:rsidRPr="00B36CE0">
        <w:t xml:space="preserve"> </w:t>
      </w:r>
      <w:proofErr w:type="spellStart"/>
      <w:r w:rsidRPr="00B36CE0">
        <w:t>communicatietechnieken</w:t>
      </w:r>
      <w:proofErr w:type="spellEnd"/>
      <w:r w:rsidRPr="00B36CE0">
        <w:t xml:space="preserve">, </w:t>
      </w:r>
      <w:proofErr w:type="spellStart"/>
      <w:r w:rsidRPr="00B36CE0">
        <w:t>loopbaankeuzes</w:t>
      </w:r>
      <w:proofErr w:type="spellEnd"/>
      <w:r w:rsidRPr="00B36CE0">
        <w:t xml:space="preserve">, </w:t>
      </w:r>
      <w:proofErr w:type="spellStart"/>
      <w:r w:rsidRPr="00B36CE0">
        <w:t>praktische</w:t>
      </w:r>
      <w:proofErr w:type="spellEnd"/>
      <w:r w:rsidRPr="00B36CE0">
        <w:t xml:space="preserve"> </w:t>
      </w:r>
      <w:proofErr w:type="spellStart"/>
      <w:r w:rsidRPr="00B36CE0">
        <w:t>managementvaardigheden</w:t>
      </w:r>
      <w:proofErr w:type="spellEnd"/>
      <w:r w:rsidRPr="00B36CE0">
        <w:t xml:space="preserve">, </w:t>
      </w:r>
      <w:proofErr w:type="spellStart"/>
      <w:r w:rsidRPr="00B36CE0">
        <w:t>conflicthantering</w:t>
      </w:r>
      <w:proofErr w:type="spellEnd"/>
      <w:r w:rsidRPr="00B36CE0">
        <w:t xml:space="preserve">, </w:t>
      </w:r>
      <w:proofErr w:type="spellStart"/>
      <w:proofErr w:type="gramStart"/>
      <w:r w:rsidRPr="00B36CE0">
        <w:t>omgaan</w:t>
      </w:r>
      <w:proofErr w:type="spellEnd"/>
      <w:r w:rsidRPr="00B36CE0">
        <w:t xml:space="preserve"> met</w:t>
      </w:r>
      <w:proofErr w:type="gramEnd"/>
      <w:r w:rsidRPr="00B36CE0">
        <w:t xml:space="preserve"> </w:t>
      </w:r>
      <w:proofErr w:type="spellStart"/>
      <w:r w:rsidRPr="00B36CE0">
        <w:t>weerstand</w:t>
      </w:r>
      <w:proofErr w:type="spellEnd"/>
      <w:r w:rsidRPr="00B36CE0">
        <w:t xml:space="preserve">, </w:t>
      </w:r>
      <w:proofErr w:type="spellStart"/>
      <w:r w:rsidRPr="00B36CE0">
        <w:t>situationeel</w:t>
      </w:r>
      <w:proofErr w:type="spellEnd"/>
      <w:r w:rsidRPr="00B36CE0">
        <w:t xml:space="preserve"> </w:t>
      </w:r>
      <w:proofErr w:type="spellStart"/>
      <w:r w:rsidRPr="00B36CE0">
        <w:t>leidinggeven</w:t>
      </w:r>
      <w:proofErr w:type="spellEnd"/>
      <w:r w:rsidRPr="00B36CE0">
        <w:t xml:space="preserve"> </w:t>
      </w:r>
      <w:proofErr w:type="spellStart"/>
      <w:r w:rsidRPr="00B36CE0">
        <w:t>e.d</w:t>
      </w:r>
      <w:proofErr w:type="spellEnd"/>
      <w:r w:rsidRPr="00B36CE0">
        <w:t xml:space="preserve">. </w:t>
      </w:r>
      <w:proofErr w:type="spellStart"/>
      <w:proofErr w:type="gramStart"/>
      <w:r w:rsidRPr="00B36CE0">
        <w:t>aan</w:t>
      </w:r>
      <w:proofErr w:type="spellEnd"/>
      <w:proofErr w:type="gramEnd"/>
      <w:r w:rsidRPr="00B36CE0">
        <w:t xml:space="preserve"> bod </w:t>
      </w:r>
      <w:proofErr w:type="spellStart"/>
      <w:r w:rsidRPr="00B36CE0">
        <w:t>komen</w:t>
      </w:r>
      <w:proofErr w:type="spellEnd"/>
      <w:r w:rsidRPr="00B36CE0">
        <w:t xml:space="preserve">. Coaching </w:t>
      </w:r>
      <w:proofErr w:type="spellStart"/>
      <w:r w:rsidRPr="00B36CE0">
        <w:t>werkt</w:t>
      </w:r>
      <w:proofErr w:type="spellEnd"/>
      <w:r w:rsidRPr="00B36CE0">
        <w:t xml:space="preserve"> </w:t>
      </w:r>
      <w:proofErr w:type="spellStart"/>
      <w:r w:rsidRPr="00B36CE0">
        <w:t>vanuit</w:t>
      </w:r>
      <w:proofErr w:type="spellEnd"/>
      <w:r w:rsidRPr="00B36CE0">
        <w:t xml:space="preserve"> </w:t>
      </w:r>
      <w:proofErr w:type="spellStart"/>
      <w:r w:rsidRPr="00B36CE0">
        <w:t>vanuit</w:t>
      </w:r>
      <w:proofErr w:type="spellEnd"/>
      <w:r w:rsidRPr="00B36CE0">
        <w:t xml:space="preserve"> </w:t>
      </w:r>
      <w:proofErr w:type="spellStart"/>
      <w:r w:rsidRPr="00B36CE0">
        <w:t>verschillende</w:t>
      </w:r>
      <w:proofErr w:type="spellEnd"/>
      <w:r w:rsidRPr="00B36CE0">
        <w:t xml:space="preserve"> </w:t>
      </w:r>
      <w:proofErr w:type="spellStart"/>
      <w:r w:rsidRPr="00B36CE0">
        <w:t>theoretische</w:t>
      </w:r>
      <w:proofErr w:type="spellEnd"/>
      <w:r w:rsidRPr="00B36CE0">
        <w:t xml:space="preserve"> </w:t>
      </w:r>
      <w:proofErr w:type="spellStart"/>
      <w:r w:rsidRPr="00B36CE0">
        <w:t>kaders</w:t>
      </w:r>
      <w:proofErr w:type="spellEnd"/>
      <w:r w:rsidRPr="00B36CE0">
        <w:t xml:space="preserve">, </w:t>
      </w:r>
      <w:proofErr w:type="spellStart"/>
      <w:r w:rsidRPr="00B36CE0">
        <w:t>zoals</w:t>
      </w:r>
      <w:proofErr w:type="spellEnd"/>
      <w:r w:rsidRPr="00B36CE0">
        <w:t xml:space="preserve"> </w:t>
      </w:r>
      <w:proofErr w:type="spellStart"/>
      <w:r w:rsidRPr="00B36CE0">
        <w:t>bijvoorbeeld</w:t>
      </w:r>
      <w:proofErr w:type="spellEnd"/>
      <w:r w:rsidRPr="00B36CE0">
        <w:t xml:space="preserve">: de </w:t>
      </w:r>
      <w:proofErr w:type="spellStart"/>
      <w:r w:rsidRPr="00B36CE0">
        <w:t>ontwikkelcirkel</w:t>
      </w:r>
      <w:proofErr w:type="spellEnd"/>
      <w:r w:rsidRPr="00B36CE0">
        <w:t xml:space="preserve"> van Kolb, het </w:t>
      </w:r>
      <w:proofErr w:type="spellStart"/>
      <w:r w:rsidRPr="00B36CE0">
        <w:t>systeemdenken</w:t>
      </w:r>
      <w:proofErr w:type="spellEnd"/>
      <w:r w:rsidRPr="00B36CE0">
        <w:t xml:space="preserve">, </w:t>
      </w:r>
      <w:proofErr w:type="spellStart"/>
      <w:r w:rsidRPr="00B36CE0">
        <w:t>biografische</w:t>
      </w:r>
      <w:proofErr w:type="spellEnd"/>
      <w:r w:rsidRPr="00B36CE0">
        <w:t xml:space="preserve"> </w:t>
      </w:r>
      <w:proofErr w:type="spellStart"/>
      <w:r w:rsidRPr="00B36CE0">
        <w:t>analyse</w:t>
      </w:r>
      <w:proofErr w:type="spellEnd"/>
      <w:r w:rsidRPr="00B36CE0">
        <w:t xml:space="preserve">, </w:t>
      </w:r>
      <w:proofErr w:type="spellStart"/>
      <w:r w:rsidRPr="00B36CE0">
        <w:t>rationeel</w:t>
      </w:r>
      <w:proofErr w:type="spellEnd"/>
      <w:r w:rsidRPr="00B36CE0">
        <w:t xml:space="preserve"> </w:t>
      </w:r>
      <w:proofErr w:type="spellStart"/>
      <w:r w:rsidRPr="00B36CE0">
        <w:t>emotieve</w:t>
      </w:r>
      <w:proofErr w:type="spellEnd"/>
      <w:r w:rsidRPr="00B36CE0">
        <w:t xml:space="preserve"> </w:t>
      </w:r>
      <w:proofErr w:type="spellStart"/>
      <w:r w:rsidRPr="00B36CE0">
        <w:t>analyse</w:t>
      </w:r>
      <w:proofErr w:type="spellEnd"/>
      <w:r w:rsidRPr="00B36CE0">
        <w:t xml:space="preserve">, </w:t>
      </w:r>
      <w:proofErr w:type="spellStart"/>
      <w:r w:rsidRPr="00B36CE0">
        <w:t>kernkwadranten</w:t>
      </w:r>
      <w:proofErr w:type="spellEnd"/>
      <w:r w:rsidRPr="00B36CE0">
        <w:t xml:space="preserve"> en </w:t>
      </w:r>
      <w:proofErr w:type="spellStart"/>
      <w:r w:rsidRPr="00B36CE0">
        <w:t>dynamische</w:t>
      </w:r>
      <w:proofErr w:type="spellEnd"/>
      <w:r w:rsidRPr="00B36CE0">
        <w:t xml:space="preserve"> </w:t>
      </w:r>
      <w:proofErr w:type="spellStart"/>
      <w:r w:rsidRPr="00B36CE0">
        <w:t>oordeelsvorming</w:t>
      </w:r>
      <w:proofErr w:type="spellEnd"/>
      <w:r w:rsidRPr="00B36CE0">
        <w:t>.</w:t>
      </w:r>
    </w:p>
    <w:p w14:paraId="2D676879" w14:textId="77777777" w:rsidR="00191926" w:rsidRPr="00B36CE0" w:rsidRDefault="00191926" w:rsidP="00B33A7B">
      <w:pPr>
        <w:spacing w:line="276" w:lineRule="auto"/>
      </w:pPr>
      <w:proofErr w:type="spellStart"/>
      <w:r w:rsidRPr="00B36CE0">
        <w:t>Als</w:t>
      </w:r>
      <w:proofErr w:type="spellEnd"/>
      <w:r w:rsidRPr="00B36CE0">
        <w:t xml:space="preserve"> coaching </w:t>
      </w:r>
      <w:proofErr w:type="spellStart"/>
      <w:r w:rsidRPr="00B36CE0">
        <w:t>voor</w:t>
      </w:r>
      <w:proofErr w:type="spellEnd"/>
      <w:r w:rsidRPr="00B36CE0">
        <w:t xml:space="preserve"> </w:t>
      </w:r>
      <w:proofErr w:type="spellStart"/>
      <w:r w:rsidRPr="00B36CE0">
        <w:t>meerdere</w:t>
      </w:r>
      <w:proofErr w:type="spellEnd"/>
      <w:r w:rsidRPr="00B36CE0">
        <w:t xml:space="preserve"> </w:t>
      </w:r>
      <w:proofErr w:type="spellStart"/>
      <w:r w:rsidRPr="00B36CE0">
        <w:t>personen</w:t>
      </w:r>
      <w:proofErr w:type="spellEnd"/>
      <w:r w:rsidRPr="00B36CE0">
        <w:t xml:space="preserve"> </w:t>
      </w:r>
      <w:proofErr w:type="spellStart"/>
      <w:r w:rsidRPr="00B36CE0">
        <w:t>tegelijkertijd</w:t>
      </w:r>
      <w:proofErr w:type="spellEnd"/>
      <w:r w:rsidRPr="00B36CE0">
        <w:t xml:space="preserve"> </w:t>
      </w:r>
      <w:proofErr w:type="spellStart"/>
      <w:r w:rsidRPr="00B36CE0">
        <w:t>gewenst</w:t>
      </w:r>
      <w:proofErr w:type="spellEnd"/>
      <w:r w:rsidRPr="00B36CE0">
        <w:t xml:space="preserve"> is, </w:t>
      </w:r>
      <w:proofErr w:type="spellStart"/>
      <w:proofErr w:type="gramStart"/>
      <w:r w:rsidRPr="00B36CE0">
        <w:t>kan</w:t>
      </w:r>
      <w:proofErr w:type="spellEnd"/>
      <w:proofErr w:type="gramEnd"/>
      <w:r w:rsidRPr="00B36CE0">
        <w:t xml:space="preserve"> </w:t>
      </w:r>
      <w:proofErr w:type="spellStart"/>
      <w:r w:rsidRPr="00B36CE0">
        <w:t>gekozen</w:t>
      </w:r>
      <w:proofErr w:type="spellEnd"/>
      <w:r w:rsidRPr="00B36CE0">
        <w:t xml:space="preserve"> </w:t>
      </w:r>
      <w:proofErr w:type="spellStart"/>
      <w:r w:rsidRPr="00B36CE0">
        <w:t>worden</w:t>
      </w:r>
      <w:proofErr w:type="spellEnd"/>
      <w:r w:rsidRPr="00B36CE0">
        <w:t xml:space="preserve"> </w:t>
      </w:r>
      <w:proofErr w:type="spellStart"/>
      <w:r w:rsidRPr="00B36CE0">
        <w:t>voor</w:t>
      </w:r>
      <w:proofErr w:type="spellEnd"/>
      <w:r w:rsidRPr="00B36CE0">
        <w:t xml:space="preserve"> </w:t>
      </w:r>
      <w:proofErr w:type="spellStart"/>
      <w:r w:rsidRPr="00B36CE0">
        <w:t>groepstrainingen</w:t>
      </w:r>
      <w:proofErr w:type="spellEnd"/>
      <w:r w:rsidRPr="00B36CE0">
        <w:t xml:space="preserve"> of </w:t>
      </w:r>
      <w:proofErr w:type="spellStart"/>
      <w:r w:rsidRPr="00B36CE0">
        <w:t>teamcoaching</w:t>
      </w:r>
      <w:proofErr w:type="spellEnd"/>
      <w:r w:rsidRPr="00B36CE0">
        <w:t xml:space="preserve">. </w:t>
      </w:r>
      <w:proofErr w:type="spellStart"/>
      <w:r w:rsidRPr="00B36CE0">
        <w:t>Trainingen</w:t>
      </w:r>
      <w:proofErr w:type="spellEnd"/>
      <w:r w:rsidRPr="00B36CE0">
        <w:t xml:space="preserve"> en </w:t>
      </w:r>
      <w:proofErr w:type="spellStart"/>
      <w:r w:rsidRPr="00B36CE0">
        <w:t>teamcoaching</w:t>
      </w:r>
      <w:proofErr w:type="spellEnd"/>
      <w:r w:rsidRPr="00B36CE0">
        <w:t xml:space="preserve"> </w:t>
      </w:r>
      <w:proofErr w:type="spellStart"/>
      <w:r w:rsidRPr="00B36CE0">
        <w:t>kunnen</w:t>
      </w:r>
      <w:proofErr w:type="spellEnd"/>
      <w:r w:rsidRPr="00B36CE0">
        <w:t xml:space="preserve"> </w:t>
      </w:r>
      <w:proofErr w:type="spellStart"/>
      <w:r w:rsidRPr="00B36CE0">
        <w:t>vergelijkbare</w:t>
      </w:r>
      <w:proofErr w:type="spellEnd"/>
      <w:r w:rsidRPr="00B36CE0">
        <w:t xml:space="preserve"> </w:t>
      </w:r>
      <w:proofErr w:type="spellStart"/>
      <w:r w:rsidRPr="00B36CE0">
        <w:t>invalshoeken</w:t>
      </w:r>
      <w:proofErr w:type="spellEnd"/>
      <w:r w:rsidRPr="00B36CE0">
        <w:t xml:space="preserve"> </w:t>
      </w:r>
      <w:proofErr w:type="spellStart"/>
      <w:r w:rsidRPr="00B36CE0">
        <w:t>hebben</w:t>
      </w:r>
      <w:proofErr w:type="spellEnd"/>
      <w:r w:rsidRPr="00B36CE0">
        <w:t xml:space="preserve">, </w:t>
      </w:r>
      <w:proofErr w:type="spellStart"/>
      <w:r w:rsidRPr="00B36CE0">
        <w:t>zoals</w:t>
      </w:r>
      <w:proofErr w:type="spellEnd"/>
      <w:r w:rsidRPr="00B36CE0">
        <w:t xml:space="preserve"> het </w:t>
      </w:r>
      <w:proofErr w:type="spellStart"/>
      <w:r w:rsidRPr="00B36CE0">
        <w:t>ontwikkelen</w:t>
      </w:r>
      <w:proofErr w:type="spellEnd"/>
      <w:r w:rsidRPr="00B36CE0">
        <w:t xml:space="preserve"> van </w:t>
      </w:r>
      <w:proofErr w:type="spellStart"/>
      <w:r w:rsidRPr="00B36CE0">
        <w:t>persoonlijke</w:t>
      </w:r>
      <w:proofErr w:type="spellEnd"/>
      <w:r w:rsidRPr="00B36CE0">
        <w:t xml:space="preserve"> </w:t>
      </w:r>
      <w:proofErr w:type="spellStart"/>
      <w:r w:rsidRPr="00B36CE0">
        <w:t>effectiviteit</w:t>
      </w:r>
      <w:proofErr w:type="spellEnd"/>
      <w:r w:rsidRPr="00B36CE0">
        <w:t xml:space="preserve"> </w:t>
      </w:r>
      <w:proofErr w:type="spellStart"/>
      <w:r w:rsidRPr="00B36CE0">
        <w:t>binnen</w:t>
      </w:r>
      <w:proofErr w:type="spellEnd"/>
      <w:r w:rsidRPr="00B36CE0">
        <w:t xml:space="preserve"> </w:t>
      </w:r>
      <w:proofErr w:type="spellStart"/>
      <w:r w:rsidRPr="00B36CE0">
        <w:t>een</w:t>
      </w:r>
      <w:proofErr w:type="spellEnd"/>
      <w:r w:rsidRPr="00B36CE0">
        <w:t xml:space="preserve"> </w:t>
      </w:r>
      <w:proofErr w:type="spellStart"/>
      <w:r w:rsidRPr="00B36CE0">
        <w:t>groep</w:t>
      </w:r>
      <w:proofErr w:type="spellEnd"/>
      <w:r w:rsidRPr="00B36CE0">
        <w:t xml:space="preserve">, </w:t>
      </w:r>
      <w:proofErr w:type="spellStart"/>
      <w:proofErr w:type="gramStart"/>
      <w:r w:rsidRPr="00B36CE0">
        <w:t>samenwerking</w:t>
      </w:r>
      <w:proofErr w:type="spellEnd"/>
      <w:r w:rsidRPr="00B36CE0">
        <w:t xml:space="preserve"> met</w:t>
      </w:r>
      <w:proofErr w:type="gramEnd"/>
      <w:r w:rsidRPr="00B36CE0">
        <w:t xml:space="preserve"> </w:t>
      </w:r>
      <w:proofErr w:type="spellStart"/>
      <w:r w:rsidRPr="00B36CE0">
        <w:t>teamleden</w:t>
      </w:r>
      <w:proofErr w:type="spellEnd"/>
      <w:r w:rsidRPr="00B36CE0">
        <w:t xml:space="preserve">, </w:t>
      </w:r>
      <w:proofErr w:type="spellStart"/>
      <w:r w:rsidRPr="00B36CE0">
        <w:t>communicatie</w:t>
      </w:r>
      <w:proofErr w:type="spellEnd"/>
      <w:r w:rsidRPr="00B36CE0">
        <w:t xml:space="preserve"> in het team, teambuilding, en </w:t>
      </w:r>
      <w:proofErr w:type="spellStart"/>
      <w:r w:rsidRPr="00B36CE0">
        <w:t>organisatie</w:t>
      </w:r>
      <w:proofErr w:type="spellEnd"/>
      <w:r w:rsidRPr="00B36CE0">
        <w:t xml:space="preserve">- en </w:t>
      </w:r>
      <w:proofErr w:type="spellStart"/>
      <w:r w:rsidRPr="00B36CE0">
        <w:t>visieontwikkeling</w:t>
      </w:r>
      <w:proofErr w:type="spellEnd"/>
      <w:r w:rsidRPr="00B36CE0">
        <w:t xml:space="preserve"> (</w:t>
      </w:r>
      <w:proofErr w:type="spellStart"/>
      <w:r w:rsidRPr="00B36CE0">
        <w:t>bv</w:t>
      </w:r>
      <w:proofErr w:type="spellEnd"/>
      <w:r w:rsidRPr="00B36CE0">
        <w:t xml:space="preserve">. in </w:t>
      </w:r>
      <w:proofErr w:type="spellStart"/>
      <w:r w:rsidRPr="00B36CE0">
        <w:t>een</w:t>
      </w:r>
      <w:proofErr w:type="spellEnd"/>
      <w:r w:rsidRPr="00B36CE0">
        <w:t xml:space="preserve"> </w:t>
      </w:r>
      <w:proofErr w:type="spellStart"/>
      <w:r w:rsidRPr="00B36CE0">
        <w:t>organisatieveranderingsproces</w:t>
      </w:r>
      <w:proofErr w:type="spellEnd"/>
      <w:r w:rsidRPr="00B36CE0">
        <w:t xml:space="preserve">). Het </w:t>
      </w:r>
      <w:proofErr w:type="spellStart"/>
      <w:r w:rsidRPr="00B36CE0">
        <w:t>voordeel</w:t>
      </w:r>
      <w:proofErr w:type="spellEnd"/>
      <w:r w:rsidRPr="00B36CE0">
        <w:t xml:space="preserve"> van </w:t>
      </w:r>
      <w:proofErr w:type="spellStart"/>
      <w:r w:rsidRPr="00B36CE0">
        <w:t>een</w:t>
      </w:r>
      <w:proofErr w:type="spellEnd"/>
      <w:r w:rsidRPr="00B36CE0">
        <w:t xml:space="preserve"> </w:t>
      </w:r>
      <w:proofErr w:type="spellStart"/>
      <w:r w:rsidRPr="00B36CE0">
        <w:t>groepsgewijze</w:t>
      </w:r>
      <w:proofErr w:type="spellEnd"/>
      <w:r w:rsidRPr="00B36CE0">
        <w:t xml:space="preserve"> </w:t>
      </w:r>
      <w:proofErr w:type="spellStart"/>
      <w:proofErr w:type="gramStart"/>
      <w:r w:rsidRPr="00B36CE0">
        <w:t>benadering</w:t>
      </w:r>
      <w:proofErr w:type="spellEnd"/>
      <w:r w:rsidRPr="00B36CE0">
        <w:t>,</w:t>
      </w:r>
      <w:proofErr w:type="gramEnd"/>
      <w:r w:rsidRPr="00B36CE0">
        <w:t xml:space="preserve"> is </w:t>
      </w:r>
      <w:proofErr w:type="spellStart"/>
      <w:r w:rsidRPr="00B36CE0">
        <w:t>dat</w:t>
      </w:r>
      <w:proofErr w:type="spellEnd"/>
      <w:r w:rsidRPr="00B36CE0">
        <w:t xml:space="preserve"> het </w:t>
      </w:r>
      <w:proofErr w:type="spellStart"/>
      <w:r w:rsidRPr="00B36CE0">
        <w:t>optreden</w:t>
      </w:r>
      <w:proofErr w:type="spellEnd"/>
      <w:r w:rsidRPr="00B36CE0">
        <w:t xml:space="preserve"> en </w:t>
      </w:r>
      <w:proofErr w:type="spellStart"/>
      <w:r w:rsidRPr="00B36CE0">
        <w:t>gedrag</w:t>
      </w:r>
      <w:proofErr w:type="spellEnd"/>
      <w:r w:rsidRPr="00B36CE0">
        <w:t xml:space="preserve"> van de </w:t>
      </w:r>
      <w:proofErr w:type="spellStart"/>
      <w:r w:rsidRPr="00B36CE0">
        <w:t>teamleden</w:t>
      </w:r>
      <w:proofErr w:type="spellEnd"/>
      <w:r w:rsidRPr="00B36CE0">
        <w:t xml:space="preserve"> direct in de </w:t>
      </w:r>
      <w:proofErr w:type="spellStart"/>
      <w:r w:rsidRPr="00B36CE0">
        <w:t>groep</w:t>
      </w:r>
      <w:proofErr w:type="spellEnd"/>
      <w:r w:rsidRPr="00B36CE0">
        <w:t xml:space="preserve"> </w:t>
      </w:r>
      <w:proofErr w:type="spellStart"/>
      <w:r w:rsidRPr="00B36CE0">
        <w:t>plaatsvindt</w:t>
      </w:r>
      <w:proofErr w:type="spellEnd"/>
      <w:r w:rsidRPr="00B36CE0">
        <w:t>.</w:t>
      </w:r>
    </w:p>
    <w:p w14:paraId="731FB7E1" w14:textId="77777777" w:rsidR="00191926" w:rsidRPr="00B36CE0" w:rsidRDefault="00191926" w:rsidP="00B33A7B">
      <w:pPr>
        <w:spacing w:line="276" w:lineRule="auto"/>
      </w:pPr>
      <w:proofErr w:type="spellStart"/>
      <w:r w:rsidRPr="00B36CE0">
        <w:t>Managementadvies</w:t>
      </w:r>
      <w:proofErr w:type="spellEnd"/>
    </w:p>
    <w:p w14:paraId="22DE2F59" w14:textId="77777777" w:rsidR="00191926" w:rsidRPr="00B36CE0" w:rsidRDefault="00191926" w:rsidP="00B33A7B">
      <w:pPr>
        <w:spacing w:line="276" w:lineRule="auto"/>
      </w:pPr>
      <w:proofErr w:type="spellStart"/>
      <w:r w:rsidRPr="00B36CE0">
        <w:t>Managementadvies</w:t>
      </w:r>
      <w:proofErr w:type="spellEnd"/>
      <w:r w:rsidRPr="00B36CE0">
        <w:t xml:space="preserve"> is </w:t>
      </w:r>
      <w:proofErr w:type="spellStart"/>
      <w:r w:rsidRPr="00B36CE0">
        <w:t>gericht</w:t>
      </w:r>
      <w:proofErr w:type="spellEnd"/>
      <w:r w:rsidRPr="00B36CE0">
        <w:t xml:space="preserve"> op de </w:t>
      </w:r>
      <w:proofErr w:type="spellStart"/>
      <w:r w:rsidRPr="00B36CE0">
        <w:t>ontwikkeling</w:t>
      </w:r>
      <w:proofErr w:type="spellEnd"/>
      <w:r w:rsidRPr="00B36CE0">
        <w:t xml:space="preserve"> van de </w:t>
      </w:r>
      <w:proofErr w:type="spellStart"/>
      <w:r w:rsidRPr="00B36CE0">
        <w:t>organisatie</w:t>
      </w:r>
      <w:proofErr w:type="spellEnd"/>
      <w:r w:rsidRPr="00B36CE0">
        <w:t xml:space="preserve">: </w:t>
      </w:r>
      <w:proofErr w:type="spellStart"/>
      <w:r w:rsidRPr="00B36CE0">
        <w:t>dit</w:t>
      </w:r>
      <w:proofErr w:type="spellEnd"/>
      <w:r w:rsidRPr="00B36CE0">
        <w:t xml:space="preserve"> </w:t>
      </w:r>
      <w:proofErr w:type="spellStart"/>
      <w:proofErr w:type="gramStart"/>
      <w:r w:rsidRPr="00B36CE0">
        <w:t>kan</w:t>
      </w:r>
      <w:proofErr w:type="spellEnd"/>
      <w:proofErr w:type="gramEnd"/>
      <w:r w:rsidRPr="00B36CE0">
        <w:t xml:space="preserve"> </w:t>
      </w:r>
      <w:proofErr w:type="spellStart"/>
      <w:r w:rsidRPr="00B36CE0">
        <w:t>vele</w:t>
      </w:r>
      <w:proofErr w:type="spellEnd"/>
      <w:r w:rsidRPr="00B36CE0">
        <w:t xml:space="preserve"> </w:t>
      </w:r>
      <w:proofErr w:type="spellStart"/>
      <w:r w:rsidRPr="00B36CE0">
        <w:t>terreinen</w:t>
      </w:r>
      <w:proofErr w:type="spellEnd"/>
      <w:r w:rsidRPr="00B36CE0">
        <w:t xml:space="preserve"> </w:t>
      </w:r>
      <w:proofErr w:type="spellStart"/>
      <w:r w:rsidRPr="00B36CE0">
        <w:t>beslaan</w:t>
      </w:r>
      <w:proofErr w:type="spellEnd"/>
      <w:r w:rsidRPr="00B36CE0">
        <w:t xml:space="preserve">, </w:t>
      </w:r>
      <w:proofErr w:type="spellStart"/>
      <w:r w:rsidRPr="00B36CE0">
        <w:t>afhankelijk</w:t>
      </w:r>
      <w:proofErr w:type="spellEnd"/>
      <w:r w:rsidRPr="00B36CE0">
        <w:t xml:space="preserve"> van de </w:t>
      </w:r>
      <w:proofErr w:type="spellStart"/>
      <w:r w:rsidRPr="00B36CE0">
        <w:t>vraag</w:t>
      </w:r>
      <w:proofErr w:type="spellEnd"/>
      <w:r w:rsidRPr="00B36CE0">
        <w:t xml:space="preserve"> </w:t>
      </w:r>
      <w:proofErr w:type="spellStart"/>
      <w:r w:rsidRPr="00B36CE0">
        <w:t>waar</w:t>
      </w:r>
      <w:proofErr w:type="spellEnd"/>
      <w:r w:rsidRPr="00B36CE0">
        <w:t xml:space="preserve"> de </w:t>
      </w:r>
      <w:proofErr w:type="spellStart"/>
      <w:r w:rsidRPr="00B36CE0">
        <w:t>organisatie</w:t>
      </w:r>
      <w:proofErr w:type="spellEnd"/>
      <w:r w:rsidRPr="00B36CE0">
        <w:t xml:space="preserve"> </w:t>
      </w:r>
      <w:proofErr w:type="spellStart"/>
      <w:r w:rsidRPr="00B36CE0">
        <w:t>voor</w:t>
      </w:r>
      <w:proofErr w:type="spellEnd"/>
      <w:r w:rsidRPr="00B36CE0">
        <w:t xml:space="preserve"> </w:t>
      </w:r>
      <w:proofErr w:type="spellStart"/>
      <w:r w:rsidRPr="00B36CE0">
        <w:t>staat</w:t>
      </w:r>
      <w:proofErr w:type="spellEnd"/>
      <w:r w:rsidRPr="00B36CE0">
        <w:t xml:space="preserve">. Het </w:t>
      </w:r>
      <w:proofErr w:type="spellStart"/>
      <w:proofErr w:type="gramStart"/>
      <w:r w:rsidRPr="00B36CE0">
        <w:t>kan</w:t>
      </w:r>
      <w:proofErr w:type="spellEnd"/>
      <w:proofErr w:type="gramEnd"/>
      <w:r w:rsidRPr="00B36CE0">
        <w:t xml:space="preserve"> </w:t>
      </w:r>
      <w:proofErr w:type="spellStart"/>
      <w:r w:rsidRPr="00B36CE0">
        <w:t>gaan</w:t>
      </w:r>
      <w:proofErr w:type="spellEnd"/>
      <w:r w:rsidRPr="00B36CE0">
        <w:t xml:space="preserve"> </w:t>
      </w:r>
      <w:proofErr w:type="spellStart"/>
      <w:r w:rsidRPr="00B36CE0">
        <w:t>om</w:t>
      </w:r>
      <w:proofErr w:type="spellEnd"/>
      <w:r w:rsidRPr="00B36CE0">
        <w:t xml:space="preserve"> het </w:t>
      </w:r>
      <w:proofErr w:type="spellStart"/>
      <w:r w:rsidRPr="00B36CE0">
        <w:t>adviseren</w:t>
      </w:r>
      <w:proofErr w:type="spellEnd"/>
      <w:r w:rsidRPr="00B36CE0">
        <w:t xml:space="preserve"> in </w:t>
      </w:r>
      <w:proofErr w:type="spellStart"/>
      <w:r w:rsidRPr="00B36CE0">
        <w:t>organisatieveranderingsprocessen</w:t>
      </w:r>
      <w:proofErr w:type="spellEnd"/>
      <w:r w:rsidRPr="00B36CE0">
        <w:t xml:space="preserve">, het </w:t>
      </w:r>
      <w:proofErr w:type="spellStart"/>
      <w:r w:rsidRPr="00B36CE0">
        <w:t>doorlichten</w:t>
      </w:r>
      <w:proofErr w:type="spellEnd"/>
      <w:r w:rsidRPr="00B36CE0">
        <w:t xml:space="preserve"> van </w:t>
      </w:r>
      <w:proofErr w:type="spellStart"/>
      <w:r w:rsidRPr="00B36CE0">
        <w:t>een</w:t>
      </w:r>
      <w:proofErr w:type="spellEnd"/>
      <w:r w:rsidRPr="00B36CE0">
        <w:t xml:space="preserve"> </w:t>
      </w:r>
      <w:proofErr w:type="spellStart"/>
      <w:r w:rsidRPr="00B36CE0">
        <w:t>organisatie</w:t>
      </w:r>
      <w:proofErr w:type="spellEnd"/>
      <w:r w:rsidRPr="00B36CE0">
        <w:t xml:space="preserve"> </w:t>
      </w:r>
      <w:proofErr w:type="spellStart"/>
      <w:r w:rsidRPr="00B36CE0">
        <w:t>n.a.v</w:t>
      </w:r>
      <w:proofErr w:type="spellEnd"/>
      <w:r w:rsidRPr="00B36CE0">
        <w:t xml:space="preserve">. </w:t>
      </w:r>
      <w:proofErr w:type="spellStart"/>
      <w:proofErr w:type="gramStart"/>
      <w:r w:rsidRPr="00B36CE0">
        <w:t>knelpunten</w:t>
      </w:r>
      <w:proofErr w:type="spellEnd"/>
      <w:proofErr w:type="gramEnd"/>
      <w:r w:rsidRPr="00B36CE0">
        <w:t xml:space="preserve">, het </w:t>
      </w:r>
      <w:proofErr w:type="spellStart"/>
      <w:r w:rsidRPr="00B36CE0">
        <w:t>opzetten</w:t>
      </w:r>
      <w:proofErr w:type="spellEnd"/>
      <w:r w:rsidRPr="00B36CE0">
        <w:t xml:space="preserve"> van </w:t>
      </w:r>
      <w:proofErr w:type="spellStart"/>
      <w:r w:rsidRPr="00B36CE0">
        <w:t>een</w:t>
      </w:r>
      <w:proofErr w:type="spellEnd"/>
      <w:r w:rsidRPr="00B36CE0">
        <w:t xml:space="preserve"> </w:t>
      </w:r>
      <w:proofErr w:type="spellStart"/>
      <w:r w:rsidRPr="00B36CE0">
        <w:t>jaarplancyclus</w:t>
      </w:r>
      <w:proofErr w:type="spellEnd"/>
      <w:r w:rsidRPr="00B36CE0">
        <w:t xml:space="preserve">, of het </w:t>
      </w:r>
      <w:proofErr w:type="spellStart"/>
      <w:r w:rsidRPr="00B36CE0">
        <w:t>opzetten</w:t>
      </w:r>
      <w:proofErr w:type="spellEnd"/>
      <w:r w:rsidRPr="00B36CE0">
        <w:t xml:space="preserve"> en </w:t>
      </w:r>
      <w:proofErr w:type="spellStart"/>
      <w:r w:rsidRPr="00B36CE0">
        <w:t>begeleiden</w:t>
      </w:r>
      <w:proofErr w:type="spellEnd"/>
      <w:r w:rsidRPr="00B36CE0">
        <w:t xml:space="preserve"> van het Human Resource </w:t>
      </w:r>
      <w:proofErr w:type="spellStart"/>
      <w:r w:rsidRPr="00B36CE0">
        <w:t>Beleid</w:t>
      </w:r>
      <w:proofErr w:type="spellEnd"/>
      <w:r w:rsidRPr="00B36CE0">
        <w:t>.</w:t>
      </w:r>
    </w:p>
    <w:p w14:paraId="40CB1F81" w14:textId="77777777" w:rsidR="00191926" w:rsidRPr="00B36CE0" w:rsidRDefault="00191926" w:rsidP="00B33A7B">
      <w:pPr>
        <w:spacing w:line="276" w:lineRule="auto"/>
      </w:pPr>
    </w:p>
    <w:p w14:paraId="4B847E37" w14:textId="77777777" w:rsidR="00191926" w:rsidRPr="00B36CE0" w:rsidRDefault="00191926" w:rsidP="00B33A7B">
      <w:pPr>
        <w:spacing w:line="276" w:lineRule="auto"/>
        <w:rPr>
          <w:b/>
          <w:bCs/>
        </w:rPr>
      </w:pPr>
      <w:r w:rsidRPr="00B36CE0">
        <w:rPr>
          <w:b/>
          <w:bCs/>
        </w:rPr>
        <w:t xml:space="preserve">Het </w:t>
      </w:r>
      <w:proofErr w:type="spellStart"/>
      <w:r w:rsidRPr="00B36CE0">
        <w:rPr>
          <w:b/>
          <w:bCs/>
        </w:rPr>
        <w:t>proces</w:t>
      </w:r>
      <w:proofErr w:type="spellEnd"/>
      <w:r w:rsidRPr="00B36CE0">
        <w:rPr>
          <w:b/>
          <w:bCs/>
        </w:rPr>
        <w:t xml:space="preserve"> van Coaching en </w:t>
      </w:r>
      <w:proofErr w:type="spellStart"/>
      <w:r w:rsidRPr="00B36CE0">
        <w:rPr>
          <w:b/>
          <w:bCs/>
        </w:rPr>
        <w:t>Managementadvies</w:t>
      </w:r>
      <w:proofErr w:type="spellEnd"/>
    </w:p>
    <w:p w14:paraId="34EAE277" w14:textId="77777777" w:rsidR="00191926" w:rsidRPr="00B36CE0" w:rsidRDefault="00191926" w:rsidP="00B33A7B">
      <w:pPr>
        <w:spacing w:line="276" w:lineRule="auto"/>
      </w:pPr>
      <w:proofErr w:type="spellStart"/>
      <w:r w:rsidRPr="00B36CE0">
        <w:t>Aanpak</w:t>
      </w:r>
      <w:proofErr w:type="spellEnd"/>
      <w:r w:rsidRPr="00B36CE0">
        <w:t xml:space="preserve"> van coaching</w:t>
      </w:r>
    </w:p>
    <w:p w14:paraId="31FECAF2" w14:textId="77777777" w:rsidR="00191926" w:rsidRPr="00B36CE0" w:rsidRDefault="00191926" w:rsidP="00B33A7B">
      <w:pPr>
        <w:spacing w:line="276" w:lineRule="auto"/>
      </w:pPr>
      <w:proofErr w:type="spellStart"/>
      <w:r w:rsidRPr="00B36CE0">
        <w:t>Allereerst</w:t>
      </w:r>
      <w:proofErr w:type="spellEnd"/>
      <w:r w:rsidRPr="00B36CE0">
        <w:t xml:space="preserve"> </w:t>
      </w:r>
      <w:proofErr w:type="spellStart"/>
      <w:r w:rsidRPr="00B36CE0">
        <w:t>vindt</w:t>
      </w:r>
      <w:proofErr w:type="spellEnd"/>
      <w:r w:rsidRPr="00B36CE0">
        <w:t xml:space="preserve"> </w:t>
      </w:r>
      <w:proofErr w:type="spellStart"/>
      <w:r w:rsidRPr="00B36CE0">
        <w:t>er</w:t>
      </w:r>
      <w:proofErr w:type="spellEnd"/>
      <w:r w:rsidRPr="00B36CE0">
        <w:t xml:space="preserve"> </w:t>
      </w:r>
      <w:proofErr w:type="spellStart"/>
      <w:r w:rsidRPr="00B36CE0">
        <w:t>een</w:t>
      </w:r>
      <w:proofErr w:type="spellEnd"/>
      <w:r w:rsidRPr="00B36CE0">
        <w:t xml:space="preserve"> intake-</w:t>
      </w:r>
      <w:proofErr w:type="spellStart"/>
      <w:r w:rsidRPr="00B36CE0">
        <w:t>gesprek</w:t>
      </w:r>
      <w:proofErr w:type="spellEnd"/>
      <w:r w:rsidRPr="00B36CE0">
        <w:t xml:space="preserve"> </w:t>
      </w:r>
      <w:proofErr w:type="spellStart"/>
      <w:r w:rsidRPr="00B36CE0">
        <w:t>plaats</w:t>
      </w:r>
      <w:proofErr w:type="spellEnd"/>
      <w:r w:rsidRPr="00B36CE0">
        <w:t xml:space="preserve">, </w:t>
      </w:r>
      <w:proofErr w:type="spellStart"/>
      <w:r w:rsidRPr="00B36CE0">
        <w:t>waarin</w:t>
      </w:r>
      <w:proofErr w:type="spellEnd"/>
      <w:r w:rsidRPr="00B36CE0">
        <w:t xml:space="preserve"> de </w:t>
      </w:r>
      <w:proofErr w:type="spellStart"/>
      <w:r w:rsidRPr="00B36CE0">
        <w:t>problematiek</w:t>
      </w:r>
      <w:proofErr w:type="spellEnd"/>
      <w:r w:rsidRPr="00B36CE0">
        <w:t xml:space="preserve"> en </w:t>
      </w:r>
      <w:proofErr w:type="spellStart"/>
      <w:r w:rsidRPr="00B36CE0">
        <w:t>vraag</w:t>
      </w:r>
      <w:proofErr w:type="spellEnd"/>
      <w:r w:rsidRPr="00B36CE0">
        <w:t xml:space="preserve"> </w:t>
      </w:r>
      <w:proofErr w:type="spellStart"/>
      <w:r w:rsidRPr="00B36CE0">
        <w:t>besproken</w:t>
      </w:r>
      <w:proofErr w:type="spellEnd"/>
      <w:r w:rsidRPr="00B36CE0">
        <w:t xml:space="preserve"> </w:t>
      </w:r>
      <w:proofErr w:type="spellStart"/>
      <w:r w:rsidRPr="00B36CE0">
        <w:t>wordt</w:t>
      </w:r>
      <w:proofErr w:type="spellEnd"/>
      <w:r w:rsidRPr="00B36CE0">
        <w:t xml:space="preserve">. Het is </w:t>
      </w:r>
      <w:proofErr w:type="spellStart"/>
      <w:r w:rsidRPr="00B36CE0">
        <w:t>mogelijk</w:t>
      </w:r>
      <w:proofErr w:type="spellEnd"/>
      <w:r w:rsidRPr="00B36CE0">
        <w:t xml:space="preserve"> </w:t>
      </w:r>
      <w:proofErr w:type="spellStart"/>
      <w:r w:rsidRPr="00B36CE0">
        <w:t>dat</w:t>
      </w:r>
      <w:proofErr w:type="spellEnd"/>
      <w:r w:rsidRPr="00B36CE0">
        <w:t xml:space="preserve"> de </w:t>
      </w:r>
      <w:proofErr w:type="spellStart"/>
      <w:proofErr w:type="gramStart"/>
      <w:r w:rsidRPr="00B36CE0">
        <w:t>te</w:t>
      </w:r>
      <w:proofErr w:type="spellEnd"/>
      <w:proofErr w:type="gramEnd"/>
      <w:r w:rsidRPr="00B36CE0">
        <w:t xml:space="preserve"> </w:t>
      </w:r>
      <w:proofErr w:type="spellStart"/>
      <w:r w:rsidRPr="00B36CE0">
        <w:t>coachen</w:t>
      </w:r>
      <w:proofErr w:type="spellEnd"/>
      <w:r w:rsidRPr="00B36CE0">
        <w:t xml:space="preserve"> </w:t>
      </w:r>
      <w:proofErr w:type="spellStart"/>
      <w:r w:rsidRPr="00B36CE0">
        <w:t>persoon</w:t>
      </w:r>
      <w:proofErr w:type="spellEnd"/>
      <w:r w:rsidRPr="00B36CE0">
        <w:t xml:space="preserve"> </w:t>
      </w:r>
      <w:proofErr w:type="spellStart"/>
      <w:r w:rsidRPr="00B36CE0">
        <w:t>eerst</w:t>
      </w:r>
      <w:proofErr w:type="spellEnd"/>
      <w:r w:rsidRPr="00B36CE0">
        <w:t xml:space="preserve"> </w:t>
      </w:r>
      <w:proofErr w:type="spellStart"/>
      <w:r w:rsidRPr="00B36CE0">
        <w:t>een</w:t>
      </w:r>
      <w:proofErr w:type="spellEnd"/>
      <w:r w:rsidRPr="00B36CE0">
        <w:t xml:space="preserve"> </w:t>
      </w:r>
      <w:proofErr w:type="spellStart"/>
      <w:r w:rsidRPr="00B36CE0">
        <w:t>assesment</w:t>
      </w:r>
      <w:proofErr w:type="spellEnd"/>
      <w:r w:rsidRPr="00B36CE0">
        <w:t xml:space="preserve"> </w:t>
      </w:r>
      <w:proofErr w:type="spellStart"/>
      <w:r w:rsidRPr="00B36CE0">
        <w:t>doet</w:t>
      </w:r>
      <w:proofErr w:type="spellEnd"/>
      <w:r w:rsidRPr="00B36CE0">
        <w:t xml:space="preserve">, </w:t>
      </w:r>
      <w:proofErr w:type="spellStart"/>
      <w:r w:rsidRPr="00B36CE0">
        <w:t>om</w:t>
      </w:r>
      <w:proofErr w:type="spellEnd"/>
      <w:r w:rsidRPr="00B36CE0">
        <w:t xml:space="preserve"> </w:t>
      </w:r>
      <w:proofErr w:type="spellStart"/>
      <w:r w:rsidRPr="00B36CE0">
        <w:t>een</w:t>
      </w:r>
      <w:proofErr w:type="spellEnd"/>
      <w:r w:rsidRPr="00B36CE0">
        <w:t xml:space="preserve"> </w:t>
      </w:r>
      <w:proofErr w:type="spellStart"/>
      <w:r w:rsidRPr="00B36CE0">
        <w:t>persoonlijkheidsprofiel</w:t>
      </w:r>
      <w:proofErr w:type="spellEnd"/>
      <w:r w:rsidRPr="00B36CE0">
        <w:t xml:space="preserve"> </w:t>
      </w:r>
      <w:proofErr w:type="spellStart"/>
      <w:r w:rsidRPr="00B36CE0">
        <w:t>te</w:t>
      </w:r>
      <w:proofErr w:type="spellEnd"/>
      <w:r w:rsidRPr="00B36CE0">
        <w:t xml:space="preserve"> </w:t>
      </w:r>
      <w:proofErr w:type="spellStart"/>
      <w:r w:rsidRPr="00B36CE0">
        <w:t>hebben</w:t>
      </w:r>
      <w:proofErr w:type="spellEnd"/>
      <w:r w:rsidRPr="00B36CE0">
        <w:t xml:space="preserve"> </w:t>
      </w:r>
      <w:proofErr w:type="spellStart"/>
      <w:r w:rsidRPr="00B36CE0">
        <w:t>als</w:t>
      </w:r>
      <w:proofErr w:type="spellEnd"/>
      <w:r w:rsidRPr="00B36CE0">
        <w:t xml:space="preserve"> </w:t>
      </w:r>
      <w:proofErr w:type="spellStart"/>
      <w:r w:rsidRPr="00B36CE0">
        <w:t>startpunt</w:t>
      </w:r>
      <w:proofErr w:type="spellEnd"/>
      <w:r w:rsidRPr="00B36CE0">
        <w:t xml:space="preserve"> </w:t>
      </w:r>
      <w:proofErr w:type="spellStart"/>
      <w:r w:rsidRPr="00B36CE0">
        <w:t>voor</w:t>
      </w:r>
      <w:proofErr w:type="spellEnd"/>
      <w:r w:rsidRPr="00B36CE0">
        <w:t xml:space="preserve"> het </w:t>
      </w:r>
      <w:proofErr w:type="spellStart"/>
      <w:r w:rsidRPr="00B36CE0">
        <w:t>coachingstraject</w:t>
      </w:r>
      <w:proofErr w:type="spellEnd"/>
      <w:r w:rsidRPr="00B36CE0">
        <w:t xml:space="preserve">. </w:t>
      </w:r>
      <w:proofErr w:type="spellStart"/>
      <w:r w:rsidRPr="00B36CE0">
        <w:t>Normaliter</w:t>
      </w:r>
      <w:proofErr w:type="spellEnd"/>
      <w:r w:rsidRPr="00B36CE0">
        <w:t xml:space="preserve"> </w:t>
      </w:r>
      <w:proofErr w:type="spellStart"/>
      <w:r w:rsidRPr="00B36CE0">
        <w:t>beslaat</w:t>
      </w:r>
      <w:proofErr w:type="spellEnd"/>
      <w:r w:rsidRPr="00B36CE0">
        <w:t xml:space="preserve"> </w:t>
      </w:r>
      <w:proofErr w:type="spellStart"/>
      <w:r w:rsidRPr="00B36CE0">
        <w:t>een</w:t>
      </w:r>
      <w:proofErr w:type="spellEnd"/>
      <w:r w:rsidRPr="00B36CE0">
        <w:t xml:space="preserve"> </w:t>
      </w:r>
      <w:proofErr w:type="spellStart"/>
      <w:r w:rsidRPr="00B36CE0">
        <w:t>coachingsproces</w:t>
      </w:r>
      <w:proofErr w:type="spellEnd"/>
      <w:r w:rsidRPr="00B36CE0">
        <w:t xml:space="preserve"> </w:t>
      </w:r>
      <w:proofErr w:type="spellStart"/>
      <w:r w:rsidRPr="00B36CE0">
        <w:t>uit</w:t>
      </w:r>
      <w:proofErr w:type="spellEnd"/>
      <w:r w:rsidRPr="00B36CE0">
        <w:t xml:space="preserve"> ca. </w:t>
      </w:r>
      <w:proofErr w:type="gramStart"/>
      <w:r w:rsidRPr="00B36CE0">
        <w:t xml:space="preserve">8 </w:t>
      </w:r>
      <w:proofErr w:type="spellStart"/>
      <w:r w:rsidRPr="00B36CE0">
        <w:t>gesprekken</w:t>
      </w:r>
      <w:proofErr w:type="spellEnd"/>
      <w:proofErr w:type="gramEnd"/>
      <w:r w:rsidRPr="00B36CE0">
        <w:t xml:space="preserve"> van 1 </w:t>
      </w:r>
      <w:proofErr w:type="spellStart"/>
      <w:r w:rsidRPr="00B36CE0">
        <w:t>uur</w:t>
      </w:r>
      <w:proofErr w:type="spellEnd"/>
      <w:r w:rsidRPr="00B36CE0">
        <w:t xml:space="preserve"> met de coach; de </w:t>
      </w:r>
      <w:proofErr w:type="spellStart"/>
      <w:r w:rsidRPr="00B36CE0">
        <w:t>frequentie</w:t>
      </w:r>
      <w:proofErr w:type="spellEnd"/>
      <w:r w:rsidRPr="00B36CE0">
        <w:t xml:space="preserve"> </w:t>
      </w:r>
      <w:proofErr w:type="spellStart"/>
      <w:r w:rsidRPr="00B36CE0">
        <w:t>wordt</w:t>
      </w:r>
      <w:proofErr w:type="spellEnd"/>
      <w:r w:rsidRPr="00B36CE0">
        <w:t xml:space="preserve"> </w:t>
      </w:r>
      <w:proofErr w:type="spellStart"/>
      <w:r w:rsidRPr="00B36CE0">
        <w:t>bepaald</w:t>
      </w:r>
      <w:proofErr w:type="spellEnd"/>
      <w:r w:rsidRPr="00B36CE0">
        <w:t xml:space="preserve"> in </w:t>
      </w:r>
      <w:proofErr w:type="spellStart"/>
      <w:r w:rsidRPr="00B36CE0">
        <w:t>samenspraak</w:t>
      </w:r>
      <w:proofErr w:type="spellEnd"/>
      <w:r w:rsidRPr="00B36CE0">
        <w:t xml:space="preserve"> met de </w:t>
      </w:r>
      <w:proofErr w:type="spellStart"/>
      <w:r w:rsidRPr="00B36CE0">
        <w:t>opdrachtgever</w:t>
      </w:r>
      <w:proofErr w:type="spellEnd"/>
      <w:r w:rsidRPr="00B36CE0">
        <w:t xml:space="preserve">. </w:t>
      </w:r>
      <w:proofErr w:type="spellStart"/>
      <w:proofErr w:type="gramStart"/>
      <w:r w:rsidRPr="00B36CE0">
        <w:t>Verdere</w:t>
      </w:r>
      <w:proofErr w:type="spellEnd"/>
      <w:r w:rsidRPr="00B36CE0">
        <w:t xml:space="preserve"> </w:t>
      </w:r>
      <w:proofErr w:type="spellStart"/>
      <w:r w:rsidRPr="00B36CE0">
        <w:t>inhoudelijke</w:t>
      </w:r>
      <w:proofErr w:type="spellEnd"/>
      <w:r w:rsidRPr="00B36CE0">
        <w:t xml:space="preserve"> </w:t>
      </w:r>
      <w:proofErr w:type="spellStart"/>
      <w:r w:rsidRPr="00B36CE0">
        <w:t>afspraken</w:t>
      </w:r>
      <w:proofErr w:type="spellEnd"/>
      <w:r w:rsidRPr="00B36CE0">
        <w:t xml:space="preserve"> </w:t>
      </w:r>
      <w:proofErr w:type="spellStart"/>
      <w:r w:rsidRPr="00B36CE0">
        <w:t>worden</w:t>
      </w:r>
      <w:proofErr w:type="spellEnd"/>
      <w:r w:rsidRPr="00B36CE0">
        <w:t xml:space="preserve"> </w:t>
      </w:r>
      <w:proofErr w:type="spellStart"/>
      <w:r w:rsidRPr="00B36CE0">
        <w:t>gemaakt</w:t>
      </w:r>
      <w:proofErr w:type="spellEnd"/>
      <w:r w:rsidRPr="00B36CE0">
        <w:t xml:space="preserve"> </w:t>
      </w:r>
      <w:proofErr w:type="spellStart"/>
      <w:r w:rsidRPr="00B36CE0">
        <w:t>tussen</w:t>
      </w:r>
      <w:proofErr w:type="spellEnd"/>
      <w:r w:rsidRPr="00B36CE0">
        <w:t xml:space="preserve"> de </w:t>
      </w:r>
      <w:proofErr w:type="spellStart"/>
      <w:r w:rsidRPr="00B36CE0">
        <w:t>opdrachtgever</w:t>
      </w:r>
      <w:proofErr w:type="spellEnd"/>
      <w:r w:rsidRPr="00B36CE0">
        <w:t xml:space="preserve">, de </w:t>
      </w:r>
      <w:proofErr w:type="spellStart"/>
      <w:r w:rsidRPr="00B36CE0">
        <w:t>coachee</w:t>
      </w:r>
      <w:proofErr w:type="spellEnd"/>
      <w:r w:rsidRPr="00B36CE0">
        <w:t xml:space="preserve"> en de coach.</w:t>
      </w:r>
      <w:proofErr w:type="gramEnd"/>
      <w:r w:rsidRPr="00B36CE0">
        <w:t xml:space="preserve"> </w:t>
      </w:r>
      <w:proofErr w:type="spellStart"/>
      <w:r w:rsidRPr="00B36CE0">
        <w:t>Deze</w:t>
      </w:r>
      <w:proofErr w:type="spellEnd"/>
      <w:r w:rsidRPr="00B36CE0">
        <w:t xml:space="preserve"> </w:t>
      </w:r>
      <w:proofErr w:type="spellStart"/>
      <w:r w:rsidRPr="00B36CE0">
        <w:t>afspraken</w:t>
      </w:r>
      <w:proofErr w:type="spellEnd"/>
      <w:r w:rsidRPr="00B36CE0">
        <w:t xml:space="preserve"> </w:t>
      </w:r>
      <w:proofErr w:type="spellStart"/>
      <w:r w:rsidRPr="00B36CE0">
        <w:t>betreffen</w:t>
      </w:r>
      <w:proofErr w:type="spellEnd"/>
      <w:r w:rsidRPr="00B36CE0">
        <w:t xml:space="preserve"> </w:t>
      </w:r>
      <w:proofErr w:type="spellStart"/>
      <w:proofErr w:type="gramStart"/>
      <w:r w:rsidRPr="00B36CE0">
        <w:t>bv</w:t>
      </w:r>
      <w:proofErr w:type="spellEnd"/>
      <w:proofErr w:type="gramEnd"/>
      <w:r w:rsidRPr="00B36CE0">
        <w:t xml:space="preserve">. </w:t>
      </w:r>
      <w:proofErr w:type="gramStart"/>
      <w:r w:rsidRPr="00B36CE0">
        <w:t>de</w:t>
      </w:r>
      <w:proofErr w:type="gramEnd"/>
      <w:r w:rsidRPr="00B36CE0">
        <w:t xml:space="preserve"> </w:t>
      </w:r>
      <w:proofErr w:type="spellStart"/>
      <w:r w:rsidRPr="00B36CE0">
        <w:t>coachingsvraag</w:t>
      </w:r>
      <w:proofErr w:type="spellEnd"/>
      <w:r w:rsidRPr="00B36CE0">
        <w:t xml:space="preserve">, de </w:t>
      </w:r>
      <w:proofErr w:type="spellStart"/>
      <w:r w:rsidRPr="00B36CE0">
        <w:t>aanpak</w:t>
      </w:r>
      <w:proofErr w:type="spellEnd"/>
      <w:r w:rsidRPr="00B36CE0">
        <w:t xml:space="preserve">, de </w:t>
      </w:r>
      <w:proofErr w:type="spellStart"/>
      <w:r w:rsidRPr="00B36CE0">
        <w:t>momenten</w:t>
      </w:r>
      <w:proofErr w:type="spellEnd"/>
      <w:r w:rsidRPr="00B36CE0">
        <w:t xml:space="preserve"> en </w:t>
      </w:r>
      <w:proofErr w:type="spellStart"/>
      <w:r w:rsidRPr="00B36CE0">
        <w:t>wijze</w:t>
      </w:r>
      <w:proofErr w:type="spellEnd"/>
      <w:r w:rsidRPr="00B36CE0">
        <w:t xml:space="preserve"> van </w:t>
      </w:r>
      <w:proofErr w:type="spellStart"/>
      <w:r w:rsidRPr="00B36CE0">
        <w:t>tussentijdse</w:t>
      </w:r>
      <w:proofErr w:type="spellEnd"/>
      <w:r w:rsidRPr="00B36CE0">
        <w:t xml:space="preserve"> </w:t>
      </w:r>
      <w:proofErr w:type="spellStart"/>
      <w:r w:rsidRPr="00B36CE0">
        <w:t>evaluatie</w:t>
      </w:r>
      <w:proofErr w:type="spellEnd"/>
      <w:r w:rsidRPr="00B36CE0">
        <w:t xml:space="preserve"> en </w:t>
      </w:r>
      <w:proofErr w:type="spellStart"/>
      <w:r w:rsidRPr="00B36CE0">
        <w:t>toetsing</w:t>
      </w:r>
      <w:proofErr w:type="spellEnd"/>
      <w:r w:rsidRPr="00B36CE0">
        <w:t xml:space="preserve">. </w:t>
      </w:r>
      <w:proofErr w:type="spellStart"/>
      <w:proofErr w:type="gramStart"/>
      <w:r w:rsidRPr="00B36CE0">
        <w:t>Deze</w:t>
      </w:r>
      <w:proofErr w:type="spellEnd"/>
      <w:r w:rsidRPr="00B36CE0">
        <w:t xml:space="preserve"> </w:t>
      </w:r>
      <w:proofErr w:type="spellStart"/>
      <w:r w:rsidRPr="00B36CE0">
        <w:t>afspraken</w:t>
      </w:r>
      <w:proofErr w:type="spellEnd"/>
      <w:r w:rsidRPr="00B36CE0">
        <w:t xml:space="preserve"> </w:t>
      </w:r>
      <w:proofErr w:type="spellStart"/>
      <w:r w:rsidRPr="00B36CE0">
        <w:t>worden</w:t>
      </w:r>
      <w:proofErr w:type="spellEnd"/>
      <w:r w:rsidRPr="00B36CE0">
        <w:t xml:space="preserve"> in </w:t>
      </w:r>
      <w:proofErr w:type="spellStart"/>
      <w:r w:rsidRPr="00B36CE0">
        <w:t>een</w:t>
      </w:r>
      <w:proofErr w:type="spellEnd"/>
      <w:r w:rsidRPr="00B36CE0">
        <w:t xml:space="preserve"> plan van </w:t>
      </w:r>
      <w:proofErr w:type="spellStart"/>
      <w:r w:rsidRPr="00B36CE0">
        <w:t>aanpak</w:t>
      </w:r>
      <w:proofErr w:type="spellEnd"/>
      <w:r w:rsidRPr="00B36CE0">
        <w:t xml:space="preserve"> (</w:t>
      </w:r>
      <w:proofErr w:type="spellStart"/>
      <w:r w:rsidRPr="00B36CE0">
        <w:t>offerte</w:t>
      </w:r>
      <w:proofErr w:type="spellEnd"/>
      <w:r w:rsidRPr="00B36CE0">
        <w:t xml:space="preserve">) </w:t>
      </w:r>
      <w:proofErr w:type="spellStart"/>
      <w:r w:rsidRPr="00B36CE0">
        <w:t>verwerkt</w:t>
      </w:r>
      <w:proofErr w:type="spellEnd"/>
      <w:r w:rsidRPr="00B36CE0">
        <w:t xml:space="preserve"> en </w:t>
      </w:r>
      <w:proofErr w:type="spellStart"/>
      <w:r w:rsidRPr="00B36CE0">
        <w:t>aan</w:t>
      </w:r>
      <w:proofErr w:type="spellEnd"/>
      <w:r w:rsidRPr="00B36CE0">
        <w:t xml:space="preserve"> de </w:t>
      </w:r>
      <w:proofErr w:type="spellStart"/>
      <w:r w:rsidRPr="00B36CE0">
        <w:t>opdrachtgever</w:t>
      </w:r>
      <w:proofErr w:type="spellEnd"/>
      <w:r w:rsidRPr="00B36CE0">
        <w:t xml:space="preserve"> </w:t>
      </w:r>
      <w:proofErr w:type="spellStart"/>
      <w:r w:rsidRPr="00B36CE0">
        <w:t>voorgelegd</w:t>
      </w:r>
      <w:proofErr w:type="spellEnd"/>
      <w:r w:rsidRPr="00B36CE0">
        <w:t>.</w:t>
      </w:r>
      <w:proofErr w:type="gramEnd"/>
    </w:p>
    <w:p w14:paraId="16BC65FB" w14:textId="77777777" w:rsidR="00191926" w:rsidRPr="00B36CE0" w:rsidRDefault="00191926" w:rsidP="00B33A7B">
      <w:pPr>
        <w:spacing w:line="276" w:lineRule="auto"/>
      </w:pPr>
      <w:proofErr w:type="spellStart"/>
      <w:r w:rsidRPr="00B36CE0">
        <w:t>Aanpak</w:t>
      </w:r>
      <w:proofErr w:type="spellEnd"/>
      <w:r w:rsidRPr="00B36CE0">
        <w:t xml:space="preserve"> van </w:t>
      </w:r>
      <w:proofErr w:type="spellStart"/>
      <w:r w:rsidRPr="00B36CE0">
        <w:t>managementadvies</w:t>
      </w:r>
      <w:proofErr w:type="spellEnd"/>
    </w:p>
    <w:p w14:paraId="54A10D46" w14:textId="77777777" w:rsidR="00191926" w:rsidRPr="00B36CE0" w:rsidRDefault="00191926" w:rsidP="00B33A7B">
      <w:pPr>
        <w:spacing w:line="276" w:lineRule="auto"/>
      </w:pPr>
      <w:r w:rsidRPr="00B36CE0">
        <w:t xml:space="preserve">Het </w:t>
      </w:r>
      <w:proofErr w:type="spellStart"/>
      <w:r w:rsidRPr="00B36CE0">
        <w:t>proces</w:t>
      </w:r>
      <w:proofErr w:type="spellEnd"/>
      <w:r w:rsidRPr="00B36CE0">
        <w:t xml:space="preserve"> van het </w:t>
      </w:r>
      <w:proofErr w:type="spellStart"/>
      <w:r w:rsidRPr="00B36CE0">
        <w:t>adviseren</w:t>
      </w:r>
      <w:proofErr w:type="spellEnd"/>
      <w:r w:rsidRPr="00B36CE0">
        <w:t xml:space="preserve"> van </w:t>
      </w:r>
      <w:proofErr w:type="spellStart"/>
      <w:r w:rsidRPr="00B36CE0">
        <w:t>een</w:t>
      </w:r>
      <w:proofErr w:type="spellEnd"/>
      <w:r w:rsidRPr="00B36CE0">
        <w:t xml:space="preserve"> </w:t>
      </w:r>
      <w:proofErr w:type="spellStart"/>
      <w:r w:rsidRPr="00B36CE0">
        <w:t>organisatie</w:t>
      </w:r>
      <w:proofErr w:type="spellEnd"/>
      <w:r w:rsidRPr="00B36CE0">
        <w:t xml:space="preserve"> is </w:t>
      </w:r>
      <w:proofErr w:type="spellStart"/>
      <w:r w:rsidRPr="00B36CE0">
        <w:t>uiteraard</w:t>
      </w:r>
      <w:proofErr w:type="spellEnd"/>
      <w:r w:rsidRPr="00B36CE0">
        <w:t xml:space="preserve"> </w:t>
      </w:r>
      <w:proofErr w:type="spellStart"/>
      <w:r w:rsidRPr="00B36CE0">
        <w:t>ook</w:t>
      </w:r>
      <w:proofErr w:type="spellEnd"/>
      <w:r w:rsidRPr="00B36CE0">
        <w:t xml:space="preserve"> </w:t>
      </w:r>
      <w:proofErr w:type="spellStart"/>
      <w:r w:rsidRPr="00B36CE0">
        <w:t>afhankelijk</w:t>
      </w:r>
      <w:proofErr w:type="spellEnd"/>
      <w:r w:rsidRPr="00B36CE0">
        <w:t xml:space="preserve"> van de </w:t>
      </w:r>
      <w:proofErr w:type="spellStart"/>
      <w:r w:rsidRPr="00B36CE0">
        <w:t>vraag</w:t>
      </w:r>
      <w:proofErr w:type="spellEnd"/>
      <w:r w:rsidRPr="00B36CE0">
        <w:t xml:space="preserve">. </w:t>
      </w:r>
      <w:proofErr w:type="spellStart"/>
      <w:r w:rsidRPr="00B36CE0">
        <w:t>Normaliter</w:t>
      </w:r>
      <w:proofErr w:type="spellEnd"/>
      <w:r w:rsidRPr="00B36CE0">
        <w:t xml:space="preserve"> </w:t>
      </w:r>
      <w:proofErr w:type="spellStart"/>
      <w:r w:rsidRPr="00B36CE0">
        <w:t>zal</w:t>
      </w:r>
      <w:proofErr w:type="spellEnd"/>
      <w:r w:rsidRPr="00B36CE0">
        <w:t xml:space="preserve"> </w:t>
      </w:r>
      <w:proofErr w:type="spellStart"/>
      <w:r w:rsidRPr="00B36CE0">
        <w:t>er</w:t>
      </w:r>
      <w:proofErr w:type="spellEnd"/>
      <w:r w:rsidRPr="00B36CE0">
        <w:t xml:space="preserve"> </w:t>
      </w:r>
      <w:proofErr w:type="spellStart"/>
      <w:r w:rsidRPr="00B36CE0">
        <w:t>eerst</w:t>
      </w:r>
      <w:proofErr w:type="spellEnd"/>
      <w:r w:rsidRPr="00B36CE0">
        <w:t xml:space="preserve"> </w:t>
      </w:r>
      <w:proofErr w:type="spellStart"/>
      <w:r w:rsidRPr="00B36CE0">
        <w:t>een</w:t>
      </w:r>
      <w:proofErr w:type="spellEnd"/>
      <w:r w:rsidRPr="00B36CE0">
        <w:t xml:space="preserve"> intake-</w:t>
      </w:r>
      <w:proofErr w:type="spellStart"/>
      <w:r w:rsidRPr="00B36CE0">
        <w:t>gesprek</w:t>
      </w:r>
      <w:proofErr w:type="spellEnd"/>
      <w:r w:rsidRPr="00B36CE0">
        <w:t xml:space="preserve"> met de </w:t>
      </w:r>
      <w:proofErr w:type="spellStart"/>
      <w:r w:rsidRPr="00B36CE0">
        <w:t>opdrachtgever</w:t>
      </w:r>
      <w:proofErr w:type="spellEnd"/>
      <w:r w:rsidRPr="00B36CE0">
        <w:t xml:space="preserve"> </w:t>
      </w:r>
      <w:proofErr w:type="spellStart"/>
      <w:r w:rsidRPr="00B36CE0">
        <w:t>plaatsvinden</w:t>
      </w:r>
      <w:proofErr w:type="spellEnd"/>
      <w:r w:rsidRPr="00B36CE0">
        <w:t xml:space="preserve"> </w:t>
      </w:r>
      <w:proofErr w:type="spellStart"/>
      <w:proofErr w:type="gramStart"/>
      <w:r w:rsidRPr="00B36CE0">
        <w:t>om</w:t>
      </w:r>
      <w:proofErr w:type="spellEnd"/>
      <w:proofErr w:type="gramEnd"/>
      <w:r w:rsidRPr="00B36CE0">
        <w:t xml:space="preserve"> de </w:t>
      </w:r>
      <w:proofErr w:type="spellStart"/>
      <w:r w:rsidRPr="00B36CE0">
        <w:t>problematiek</w:t>
      </w:r>
      <w:proofErr w:type="spellEnd"/>
      <w:r w:rsidRPr="00B36CE0">
        <w:t xml:space="preserve"> van de </w:t>
      </w:r>
      <w:proofErr w:type="spellStart"/>
      <w:r w:rsidRPr="00B36CE0">
        <w:t>organisatie</w:t>
      </w:r>
      <w:proofErr w:type="spellEnd"/>
      <w:r w:rsidRPr="00B36CE0">
        <w:t xml:space="preserve"> in </w:t>
      </w:r>
      <w:proofErr w:type="spellStart"/>
      <w:r w:rsidRPr="00B36CE0">
        <w:t>beeld</w:t>
      </w:r>
      <w:proofErr w:type="spellEnd"/>
      <w:r w:rsidRPr="00B36CE0">
        <w:t xml:space="preserve"> </w:t>
      </w:r>
      <w:proofErr w:type="spellStart"/>
      <w:r w:rsidRPr="00B36CE0">
        <w:t>te</w:t>
      </w:r>
      <w:proofErr w:type="spellEnd"/>
      <w:r w:rsidRPr="00B36CE0">
        <w:t xml:space="preserve"> </w:t>
      </w:r>
      <w:proofErr w:type="spellStart"/>
      <w:r w:rsidRPr="00B36CE0">
        <w:t>krijgen</w:t>
      </w:r>
      <w:proofErr w:type="spellEnd"/>
      <w:r w:rsidRPr="00B36CE0">
        <w:t xml:space="preserve"> </w:t>
      </w:r>
      <w:proofErr w:type="spellStart"/>
      <w:r w:rsidRPr="00B36CE0">
        <w:t>waarvoor</w:t>
      </w:r>
      <w:proofErr w:type="spellEnd"/>
      <w:r w:rsidRPr="00B36CE0">
        <w:t xml:space="preserve"> </w:t>
      </w:r>
      <w:proofErr w:type="spellStart"/>
      <w:r w:rsidRPr="00B36CE0">
        <w:t>een</w:t>
      </w:r>
      <w:proofErr w:type="spellEnd"/>
      <w:r w:rsidRPr="00B36CE0">
        <w:t xml:space="preserve"> </w:t>
      </w:r>
      <w:proofErr w:type="spellStart"/>
      <w:r w:rsidRPr="00B36CE0">
        <w:t>oplossing</w:t>
      </w:r>
      <w:proofErr w:type="spellEnd"/>
      <w:r w:rsidRPr="00B36CE0">
        <w:t xml:space="preserve"> </w:t>
      </w:r>
      <w:proofErr w:type="spellStart"/>
      <w:r w:rsidRPr="00B36CE0">
        <w:t>wordt</w:t>
      </w:r>
      <w:proofErr w:type="spellEnd"/>
      <w:r w:rsidRPr="00B36CE0">
        <w:t xml:space="preserve"> </w:t>
      </w:r>
      <w:proofErr w:type="spellStart"/>
      <w:r w:rsidRPr="00B36CE0">
        <w:t>gezocht</w:t>
      </w:r>
      <w:proofErr w:type="spellEnd"/>
      <w:r w:rsidRPr="00B36CE0">
        <w:t xml:space="preserve">. Het is </w:t>
      </w:r>
      <w:proofErr w:type="spellStart"/>
      <w:r w:rsidRPr="00B36CE0">
        <w:t>mogelijk</w:t>
      </w:r>
      <w:proofErr w:type="spellEnd"/>
      <w:r w:rsidRPr="00B36CE0">
        <w:t xml:space="preserve"> </w:t>
      </w:r>
      <w:proofErr w:type="spellStart"/>
      <w:r w:rsidRPr="00B36CE0">
        <w:t>dat</w:t>
      </w:r>
      <w:proofErr w:type="spellEnd"/>
      <w:r w:rsidRPr="00B36CE0">
        <w:t xml:space="preserve"> </w:t>
      </w:r>
      <w:proofErr w:type="spellStart"/>
      <w:r w:rsidRPr="00B36CE0">
        <w:t>hiervoor</w:t>
      </w:r>
      <w:proofErr w:type="spellEnd"/>
      <w:r w:rsidRPr="00B36CE0">
        <w:t xml:space="preserve"> </w:t>
      </w:r>
      <w:proofErr w:type="spellStart"/>
      <w:r w:rsidRPr="00B36CE0">
        <w:t>eerst</w:t>
      </w:r>
      <w:proofErr w:type="spellEnd"/>
      <w:r w:rsidRPr="00B36CE0">
        <w:t xml:space="preserve"> </w:t>
      </w:r>
      <w:proofErr w:type="spellStart"/>
      <w:r w:rsidRPr="00B36CE0">
        <w:t>een</w:t>
      </w:r>
      <w:proofErr w:type="spellEnd"/>
      <w:r w:rsidRPr="00B36CE0">
        <w:t xml:space="preserve"> </w:t>
      </w:r>
      <w:proofErr w:type="spellStart"/>
      <w:r w:rsidRPr="00B36CE0">
        <w:t>korte</w:t>
      </w:r>
      <w:proofErr w:type="spellEnd"/>
      <w:r w:rsidRPr="00B36CE0">
        <w:t xml:space="preserve"> </w:t>
      </w:r>
      <w:proofErr w:type="spellStart"/>
      <w:r w:rsidRPr="00B36CE0">
        <w:t>organisatiediagnose</w:t>
      </w:r>
      <w:proofErr w:type="spellEnd"/>
      <w:r w:rsidRPr="00B36CE0">
        <w:t xml:space="preserve"> </w:t>
      </w:r>
      <w:proofErr w:type="spellStart"/>
      <w:r w:rsidRPr="00B36CE0">
        <w:t>moet</w:t>
      </w:r>
      <w:proofErr w:type="spellEnd"/>
      <w:r w:rsidRPr="00B36CE0">
        <w:t xml:space="preserve"> </w:t>
      </w:r>
      <w:proofErr w:type="spellStart"/>
      <w:r w:rsidRPr="00B36CE0">
        <w:t>worden</w:t>
      </w:r>
      <w:proofErr w:type="spellEnd"/>
      <w:r w:rsidRPr="00B36CE0">
        <w:t xml:space="preserve"> </w:t>
      </w:r>
      <w:proofErr w:type="spellStart"/>
      <w:r w:rsidRPr="00B36CE0">
        <w:t>gemaakt</w:t>
      </w:r>
      <w:proofErr w:type="spellEnd"/>
      <w:r w:rsidRPr="00B36CE0">
        <w:t xml:space="preserve">, </w:t>
      </w:r>
      <w:proofErr w:type="spellStart"/>
      <w:proofErr w:type="gramStart"/>
      <w:r w:rsidRPr="00B36CE0">
        <w:t>om</w:t>
      </w:r>
      <w:proofErr w:type="spellEnd"/>
      <w:proofErr w:type="gramEnd"/>
      <w:r w:rsidRPr="00B36CE0">
        <w:t xml:space="preserve"> de </w:t>
      </w:r>
      <w:proofErr w:type="spellStart"/>
      <w:r w:rsidRPr="00B36CE0">
        <w:t>vraag</w:t>
      </w:r>
      <w:proofErr w:type="spellEnd"/>
      <w:r w:rsidRPr="00B36CE0">
        <w:t xml:space="preserve"> van de </w:t>
      </w:r>
      <w:proofErr w:type="spellStart"/>
      <w:r w:rsidRPr="00B36CE0">
        <w:t>opdrachtgever</w:t>
      </w:r>
      <w:proofErr w:type="spellEnd"/>
      <w:r w:rsidRPr="00B36CE0">
        <w:t xml:space="preserve"> </w:t>
      </w:r>
      <w:proofErr w:type="spellStart"/>
      <w:r w:rsidRPr="00B36CE0">
        <w:t>goed</w:t>
      </w:r>
      <w:proofErr w:type="spellEnd"/>
      <w:r w:rsidRPr="00B36CE0">
        <w:t xml:space="preserve"> </w:t>
      </w:r>
      <w:proofErr w:type="spellStart"/>
      <w:r w:rsidRPr="00B36CE0">
        <w:t>te</w:t>
      </w:r>
      <w:proofErr w:type="spellEnd"/>
      <w:r w:rsidRPr="00B36CE0">
        <w:t xml:space="preserve"> </w:t>
      </w:r>
      <w:proofErr w:type="spellStart"/>
      <w:r w:rsidRPr="00B36CE0">
        <w:t>kunnen</w:t>
      </w:r>
      <w:proofErr w:type="spellEnd"/>
      <w:r w:rsidRPr="00B36CE0">
        <w:t xml:space="preserve"> </w:t>
      </w:r>
      <w:proofErr w:type="spellStart"/>
      <w:r w:rsidRPr="00B36CE0">
        <w:t>doorgronden</w:t>
      </w:r>
      <w:proofErr w:type="spellEnd"/>
      <w:r w:rsidRPr="00B36CE0">
        <w:t xml:space="preserve"> en het </w:t>
      </w:r>
      <w:proofErr w:type="spellStart"/>
      <w:r w:rsidRPr="00B36CE0">
        <w:t>beeld</w:t>
      </w:r>
      <w:proofErr w:type="spellEnd"/>
      <w:r w:rsidRPr="00B36CE0">
        <w:t xml:space="preserve"> </w:t>
      </w:r>
      <w:proofErr w:type="spellStart"/>
      <w:r w:rsidRPr="00B36CE0">
        <w:t>helder</w:t>
      </w:r>
      <w:proofErr w:type="spellEnd"/>
      <w:r w:rsidRPr="00B36CE0">
        <w:t xml:space="preserve"> </w:t>
      </w:r>
      <w:proofErr w:type="spellStart"/>
      <w:r w:rsidRPr="00B36CE0">
        <w:t>te</w:t>
      </w:r>
      <w:proofErr w:type="spellEnd"/>
      <w:r w:rsidRPr="00B36CE0">
        <w:t xml:space="preserve"> </w:t>
      </w:r>
      <w:proofErr w:type="spellStart"/>
      <w:r w:rsidRPr="00B36CE0">
        <w:t>krijgen</w:t>
      </w:r>
      <w:proofErr w:type="spellEnd"/>
      <w:r w:rsidRPr="00B36CE0">
        <w:t xml:space="preserve"> van de </w:t>
      </w:r>
      <w:proofErr w:type="spellStart"/>
      <w:r w:rsidRPr="00B36CE0">
        <w:t>knelpunten</w:t>
      </w:r>
      <w:proofErr w:type="spellEnd"/>
      <w:r w:rsidRPr="00B36CE0">
        <w:t xml:space="preserve"> of </w:t>
      </w:r>
      <w:proofErr w:type="spellStart"/>
      <w:r w:rsidRPr="00B36CE0">
        <w:t>gewenste</w:t>
      </w:r>
      <w:proofErr w:type="spellEnd"/>
      <w:r w:rsidRPr="00B36CE0">
        <w:t xml:space="preserve"> </w:t>
      </w:r>
      <w:proofErr w:type="spellStart"/>
      <w:r w:rsidRPr="00B36CE0">
        <w:t>veranderingen</w:t>
      </w:r>
      <w:proofErr w:type="spellEnd"/>
      <w:r w:rsidRPr="00B36CE0">
        <w:t xml:space="preserve">. </w:t>
      </w:r>
      <w:proofErr w:type="spellStart"/>
      <w:proofErr w:type="gramStart"/>
      <w:r w:rsidRPr="00B36CE0">
        <w:t>Vervolgens</w:t>
      </w:r>
      <w:proofErr w:type="spellEnd"/>
      <w:r w:rsidRPr="00B36CE0">
        <w:t xml:space="preserve"> </w:t>
      </w:r>
      <w:proofErr w:type="spellStart"/>
      <w:r w:rsidRPr="00B36CE0">
        <w:t>wordt</w:t>
      </w:r>
      <w:proofErr w:type="spellEnd"/>
      <w:r w:rsidRPr="00B36CE0">
        <w:t xml:space="preserve"> in </w:t>
      </w:r>
      <w:proofErr w:type="spellStart"/>
      <w:r w:rsidRPr="00B36CE0">
        <w:t>een</w:t>
      </w:r>
      <w:proofErr w:type="spellEnd"/>
      <w:r w:rsidRPr="00B36CE0">
        <w:t xml:space="preserve"> plan van </w:t>
      </w:r>
      <w:proofErr w:type="spellStart"/>
      <w:r w:rsidRPr="00B36CE0">
        <w:t>aanpak</w:t>
      </w:r>
      <w:proofErr w:type="spellEnd"/>
      <w:r w:rsidRPr="00B36CE0">
        <w:t xml:space="preserve"> de </w:t>
      </w:r>
      <w:proofErr w:type="spellStart"/>
      <w:r w:rsidRPr="00B36CE0">
        <w:t>inhoud</w:t>
      </w:r>
      <w:proofErr w:type="spellEnd"/>
      <w:r w:rsidRPr="00B36CE0">
        <w:t xml:space="preserve"> en het </w:t>
      </w:r>
      <w:proofErr w:type="spellStart"/>
      <w:r w:rsidRPr="00B36CE0">
        <w:t>proces</w:t>
      </w:r>
      <w:proofErr w:type="spellEnd"/>
      <w:r w:rsidRPr="00B36CE0">
        <w:t xml:space="preserve"> van het </w:t>
      </w:r>
      <w:proofErr w:type="spellStart"/>
      <w:r w:rsidRPr="00B36CE0">
        <w:t>adviestraject</w:t>
      </w:r>
      <w:proofErr w:type="spellEnd"/>
      <w:r w:rsidRPr="00B36CE0">
        <w:t xml:space="preserve"> </w:t>
      </w:r>
      <w:proofErr w:type="spellStart"/>
      <w:r w:rsidRPr="00B36CE0">
        <w:t>voorgelegd</w:t>
      </w:r>
      <w:proofErr w:type="spellEnd"/>
      <w:r w:rsidRPr="00B36CE0">
        <w:t xml:space="preserve"> </w:t>
      </w:r>
      <w:proofErr w:type="spellStart"/>
      <w:r w:rsidRPr="00B36CE0">
        <w:t>aan</w:t>
      </w:r>
      <w:proofErr w:type="spellEnd"/>
      <w:r w:rsidRPr="00B36CE0">
        <w:t xml:space="preserve"> de </w:t>
      </w:r>
      <w:proofErr w:type="spellStart"/>
      <w:r w:rsidRPr="00B36CE0">
        <w:t>opdrachtgever</w:t>
      </w:r>
      <w:proofErr w:type="spellEnd"/>
      <w:r w:rsidRPr="00B36CE0">
        <w:t>.</w:t>
      </w:r>
      <w:proofErr w:type="gramEnd"/>
      <w:r w:rsidRPr="00B36CE0">
        <w:t xml:space="preserve"> </w:t>
      </w:r>
      <w:proofErr w:type="spellStart"/>
      <w:proofErr w:type="gramStart"/>
      <w:r w:rsidRPr="00B36CE0">
        <w:t>Bij</w:t>
      </w:r>
      <w:proofErr w:type="spellEnd"/>
      <w:r w:rsidRPr="00B36CE0">
        <w:t xml:space="preserve"> </w:t>
      </w:r>
      <w:proofErr w:type="spellStart"/>
      <w:r w:rsidRPr="00B36CE0">
        <w:t>managementadvisering</w:t>
      </w:r>
      <w:proofErr w:type="spellEnd"/>
      <w:r w:rsidRPr="00B36CE0">
        <w:t xml:space="preserve"> </w:t>
      </w:r>
      <w:proofErr w:type="spellStart"/>
      <w:r w:rsidRPr="00B36CE0">
        <w:t>wordt</w:t>
      </w:r>
      <w:proofErr w:type="spellEnd"/>
      <w:r w:rsidRPr="00B36CE0">
        <w:t xml:space="preserve"> </w:t>
      </w:r>
      <w:proofErr w:type="spellStart"/>
      <w:r w:rsidRPr="00B36CE0">
        <w:t>gewerkt</w:t>
      </w:r>
      <w:proofErr w:type="spellEnd"/>
      <w:r w:rsidRPr="00B36CE0">
        <w:t xml:space="preserve"> </w:t>
      </w:r>
      <w:proofErr w:type="spellStart"/>
      <w:r w:rsidRPr="00B36CE0">
        <w:t>vanuit</w:t>
      </w:r>
      <w:proofErr w:type="spellEnd"/>
      <w:r w:rsidRPr="00B36CE0">
        <w:t xml:space="preserve"> </w:t>
      </w:r>
      <w:proofErr w:type="spellStart"/>
      <w:r w:rsidRPr="00B36CE0">
        <w:t>gangbare</w:t>
      </w:r>
      <w:proofErr w:type="spellEnd"/>
      <w:r w:rsidRPr="00B36CE0">
        <w:t xml:space="preserve"> </w:t>
      </w:r>
      <w:proofErr w:type="spellStart"/>
      <w:r w:rsidRPr="00B36CE0">
        <w:t>organisatiemodellen</w:t>
      </w:r>
      <w:proofErr w:type="spellEnd"/>
      <w:r w:rsidRPr="00B36CE0">
        <w:t xml:space="preserve">, die </w:t>
      </w:r>
      <w:proofErr w:type="spellStart"/>
      <w:r w:rsidRPr="00B36CE0">
        <w:t>worden</w:t>
      </w:r>
      <w:proofErr w:type="spellEnd"/>
      <w:r w:rsidRPr="00B36CE0">
        <w:t xml:space="preserve"> </w:t>
      </w:r>
      <w:proofErr w:type="spellStart"/>
      <w:r w:rsidRPr="00B36CE0">
        <w:t>toegepast</w:t>
      </w:r>
      <w:proofErr w:type="spellEnd"/>
      <w:r w:rsidRPr="00B36CE0">
        <w:t xml:space="preserve"> </w:t>
      </w:r>
      <w:proofErr w:type="spellStart"/>
      <w:r w:rsidRPr="00B36CE0">
        <w:t>voor</w:t>
      </w:r>
      <w:proofErr w:type="spellEnd"/>
      <w:r w:rsidRPr="00B36CE0">
        <w:t xml:space="preserve"> de </w:t>
      </w:r>
      <w:proofErr w:type="spellStart"/>
      <w:r w:rsidRPr="00B36CE0">
        <w:t>opzet</w:t>
      </w:r>
      <w:proofErr w:type="spellEnd"/>
      <w:r w:rsidRPr="00B36CE0">
        <w:t xml:space="preserve"> van </w:t>
      </w:r>
      <w:proofErr w:type="spellStart"/>
      <w:r w:rsidRPr="00B36CE0">
        <w:t>organisaties</w:t>
      </w:r>
      <w:proofErr w:type="spellEnd"/>
      <w:r w:rsidRPr="00B36CE0">
        <w:t xml:space="preserve">, </w:t>
      </w:r>
      <w:proofErr w:type="spellStart"/>
      <w:r w:rsidRPr="00B36CE0">
        <w:t>doorlichting</w:t>
      </w:r>
      <w:proofErr w:type="spellEnd"/>
      <w:r w:rsidRPr="00B36CE0">
        <w:t xml:space="preserve"> (</w:t>
      </w:r>
      <w:proofErr w:type="spellStart"/>
      <w:r w:rsidRPr="00B36CE0">
        <w:t>bv</w:t>
      </w:r>
      <w:proofErr w:type="spellEnd"/>
      <w:r w:rsidRPr="00B36CE0">
        <w:t xml:space="preserve">. in audits) en </w:t>
      </w:r>
      <w:proofErr w:type="spellStart"/>
      <w:r w:rsidRPr="00B36CE0">
        <w:t>verandering</w:t>
      </w:r>
      <w:proofErr w:type="spellEnd"/>
      <w:r w:rsidRPr="00B36CE0">
        <w:t xml:space="preserve"> van </w:t>
      </w:r>
      <w:proofErr w:type="spellStart"/>
      <w:r w:rsidRPr="00B36CE0">
        <w:t>organisaties</w:t>
      </w:r>
      <w:proofErr w:type="spellEnd"/>
      <w:r w:rsidRPr="00B36CE0">
        <w:t>.</w:t>
      </w:r>
      <w:proofErr w:type="gramEnd"/>
    </w:p>
    <w:p w14:paraId="41870E05" w14:textId="77777777" w:rsidR="00191926" w:rsidRPr="00B36CE0" w:rsidRDefault="00191926" w:rsidP="00B33A7B">
      <w:pPr>
        <w:spacing w:line="276" w:lineRule="auto"/>
      </w:pPr>
    </w:p>
    <w:p w14:paraId="7531BC9D" w14:textId="77777777" w:rsidR="00191926" w:rsidRPr="00B36CE0" w:rsidRDefault="00191926" w:rsidP="00B33A7B">
      <w:pPr>
        <w:spacing w:line="276" w:lineRule="auto"/>
        <w:rPr>
          <w:b/>
          <w:bCs/>
        </w:rPr>
      </w:pPr>
      <w:proofErr w:type="spellStart"/>
      <w:r w:rsidRPr="00B36CE0">
        <w:rPr>
          <w:b/>
          <w:bCs/>
        </w:rPr>
        <w:t>Aanbod</w:t>
      </w:r>
      <w:proofErr w:type="spellEnd"/>
    </w:p>
    <w:p w14:paraId="101DDB55" w14:textId="77777777" w:rsidR="00191926" w:rsidRPr="00B36CE0" w:rsidRDefault="00191926" w:rsidP="00B33A7B">
      <w:pPr>
        <w:spacing w:line="276" w:lineRule="auto"/>
      </w:pPr>
      <w:r w:rsidRPr="00B36CE0">
        <w:t xml:space="preserve">Coaching en </w:t>
      </w:r>
      <w:proofErr w:type="spellStart"/>
      <w:r w:rsidRPr="00B36CE0">
        <w:t>Managementadvies</w:t>
      </w:r>
      <w:proofErr w:type="spellEnd"/>
      <w:r w:rsidRPr="00B36CE0">
        <w:t xml:space="preserve"> Bonaire </w:t>
      </w:r>
      <w:r w:rsidR="000805F0">
        <w:t>Ltd.</w:t>
      </w:r>
      <w:r w:rsidRPr="00B36CE0">
        <w:t xml:space="preserve"> </w:t>
      </w:r>
      <w:proofErr w:type="spellStart"/>
      <w:proofErr w:type="gramStart"/>
      <w:r w:rsidRPr="00B36CE0">
        <w:t>kan</w:t>
      </w:r>
      <w:proofErr w:type="spellEnd"/>
      <w:proofErr w:type="gramEnd"/>
      <w:r w:rsidRPr="00B36CE0">
        <w:t xml:space="preserve"> </w:t>
      </w:r>
      <w:proofErr w:type="spellStart"/>
      <w:r w:rsidRPr="00B36CE0">
        <w:t>voor</w:t>
      </w:r>
      <w:proofErr w:type="spellEnd"/>
      <w:r w:rsidRPr="00B36CE0">
        <w:t xml:space="preserve"> </w:t>
      </w:r>
      <w:proofErr w:type="spellStart"/>
      <w:r w:rsidRPr="00B36CE0">
        <w:t>een</w:t>
      </w:r>
      <w:proofErr w:type="spellEnd"/>
      <w:r w:rsidRPr="00B36CE0">
        <w:t xml:space="preserve"> breed </w:t>
      </w:r>
      <w:proofErr w:type="spellStart"/>
      <w:r w:rsidRPr="00B36CE0">
        <w:t>scala</w:t>
      </w:r>
      <w:proofErr w:type="spellEnd"/>
      <w:r w:rsidRPr="00B36CE0">
        <w:t xml:space="preserve"> van </w:t>
      </w:r>
      <w:proofErr w:type="spellStart"/>
      <w:r w:rsidRPr="00B36CE0">
        <w:t>onderwerpen</w:t>
      </w:r>
      <w:proofErr w:type="spellEnd"/>
      <w:r w:rsidRPr="00B36CE0">
        <w:t xml:space="preserve"> </w:t>
      </w:r>
      <w:proofErr w:type="spellStart"/>
      <w:r w:rsidRPr="00B36CE0">
        <w:t>begeleiding</w:t>
      </w:r>
      <w:proofErr w:type="spellEnd"/>
      <w:r w:rsidRPr="00B36CE0">
        <w:t xml:space="preserve"> </w:t>
      </w:r>
      <w:proofErr w:type="spellStart"/>
      <w:r w:rsidRPr="00B36CE0">
        <w:t>bieden</w:t>
      </w:r>
      <w:proofErr w:type="spellEnd"/>
      <w:r w:rsidRPr="00B36CE0">
        <w:t xml:space="preserve">, </w:t>
      </w:r>
      <w:proofErr w:type="spellStart"/>
      <w:r w:rsidRPr="00B36CE0">
        <w:t>zoals</w:t>
      </w:r>
      <w:proofErr w:type="spellEnd"/>
      <w:r w:rsidRPr="00B36CE0">
        <w:t xml:space="preserve"> </w:t>
      </w:r>
      <w:proofErr w:type="spellStart"/>
      <w:r w:rsidRPr="00B36CE0">
        <w:t>bijvoorbeeld</w:t>
      </w:r>
      <w:proofErr w:type="spellEnd"/>
      <w:r w:rsidRPr="00B36CE0">
        <w:t>:</w:t>
      </w:r>
    </w:p>
    <w:p w14:paraId="64740EF0" w14:textId="77777777" w:rsidR="00191926" w:rsidRPr="00B36CE0" w:rsidRDefault="00191926" w:rsidP="00B33A7B">
      <w:pPr>
        <w:numPr>
          <w:ilvl w:val="0"/>
          <w:numId w:val="1"/>
        </w:numPr>
        <w:spacing w:line="276" w:lineRule="auto"/>
      </w:pPr>
      <w:proofErr w:type="spellStart"/>
      <w:r w:rsidRPr="00B36CE0">
        <w:t>Persoonlijke</w:t>
      </w:r>
      <w:proofErr w:type="spellEnd"/>
      <w:r w:rsidRPr="00B36CE0">
        <w:t xml:space="preserve"> </w:t>
      </w:r>
      <w:proofErr w:type="spellStart"/>
      <w:r w:rsidRPr="00B36CE0">
        <w:t>effectiviteit</w:t>
      </w:r>
      <w:proofErr w:type="spellEnd"/>
    </w:p>
    <w:p w14:paraId="536DFCD4" w14:textId="77777777" w:rsidR="00191926" w:rsidRPr="00B36CE0" w:rsidRDefault="00191926" w:rsidP="00B33A7B">
      <w:pPr>
        <w:numPr>
          <w:ilvl w:val="0"/>
          <w:numId w:val="1"/>
        </w:numPr>
        <w:spacing w:line="276" w:lineRule="auto"/>
      </w:pPr>
      <w:r w:rsidRPr="00B36CE0">
        <w:t>Team-</w:t>
      </w:r>
      <w:proofErr w:type="spellStart"/>
      <w:r w:rsidRPr="00B36CE0">
        <w:t>effectiviteit</w:t>
      </w:r>
      <w:proofErr w:type="spellEnd"/>
      <w:r w:rsidRPr="00B36CE0">
        <w:t xml:space="preserve"> / Teambuilding</w:t>
      </w:r>
    </w:p>
    <w:p w14:paraId="3D894395" w14:textId="77777777" w:rsidR="00191926" w:rsidRPr="00B36CE0" w:rsidRDefault="00191926" w:rsidP="00B33A7B">
      <w:pPr>
        <w:numPr>
          <w:ilvl w:val="0"/>
          <w:numId w:val="1"/>
        </w:numPr>
        <w:spacing w:line="276" w:lineRule="auto"/>
      </w:pPr>
      <w:proofErr w:type="spellStart"/>
      <w:r w:rsidRPr="00B36CE0">
        <w:lastRenderedPageBreak/>
        <w:t>Competentieontwikkeling</w:t>
      </w:r>
      <w:proofErr w:type="spellEnd"/>
    </w:p>
    <w:p w14:paraId="55F27A8D" w14:textId="77777777" w:rsidR="00191926" w:rsidRPr="00B36CE0" w:rsidRDefault="00191926" w:rsidP="00B33A7B">
      <w:pPr>
        <w:numPr>
          <w:ilvl w:val="0"/>
          <w:numId w:val="1"/>
        </w:numPr>
        <w:spacing w:line="276" w:lineRule="auto"/>
      </w:pPr>
      <w:proofErr w:type="spellStart"/>
      <w:r w:rsidRPr="00B36CE0">
        <w:t>Loopbaanadvies</w:t>
      </w:r>
      <w:proofErr w:type="spellEnd"/>
    </w:p>
    <w:p w14:paraId="525461BE" w14:textId="77777777" w:rsidR="00191926" w:rsidRPr="00B36CE0" w:rsidRDefault="00191926" w:rsidP="00B33A7B">
      <w:pPr>
        <w:numPr>
          <w:ilvl w:val="0"/>
          <w:numId w:val="1"/>
        </w:numPr>
        <w:spacing w:line="276" w:lineRule="auto"/>
      </w:pPr>
      <w:proofErr w:type="spellStart"/>
      <w:r w:rsidRPr="00B36CE0">
        <w:t>Communicatievaardigheden</w:t>
      </w:r>
      <w:proofErr w:type="spellEnd"/>
    </w:p>
    <w:p w14:paraId="0A368CCB" w14:textId="77777777" w:rsidR="00191926" w:rsidRPr="00B36CE0" w:rsidRDefault="00191926" w:rsidP="00B33A7B">
      <w:pPr>
        <w:numPr>
          <w:ilvl w:val="0"/>
          <w:numId w:val="1"/>
        </w:numPr>
        <w:spacing w:line="276" w:lineRule="auto"/>
      </w:pPr>
      <w:proofErr w:type="spellStart"/>
      <w:r w:rsidRPr="00B36CE0">
        <w:t>Functionerings</w:t>
      </w:r>
      <w:proofErr w:type="spellEnd"/>
      <w:r w:rsidRPr="00B36CE0">
        <w:t xml:space="preserve">- en </w:t>
      </w:r>
      <w:proofErr w:type="spellStart"/>
      <w:r w:rsidRPr="00B36CE0">
        <w:t>sollicitatiegesprekken</w:t>
      </w:r>
      <w:proofErr w:type="spellEnd"/>
    </w:p>
    <w:p w14:paraId="69C40842" w14:textId="77777777" w:rsidR="00191926" w:rsidRPr="00B36CE0" w:rsidRDefault="00191926" w:rsidP="00B33A7B">
      <w:pPr>
        <w:numPr>
          <w:ilvl w:val="0"/>
          <w:numId w:val="1"/>
        </w:numPr>
        <w:spacing w:line="276" w:lineRule="auto"/>
      </w:pPr>
      <w:proofErr w:type="spellStart"/>
      <w:r w:rsidRPr="00B36CE0">
        <w:t>Werving</w:t>
      </w:r>
      <w:proofErr w:type="spellEnd"/>
      <w:r w:rsidRPr="00B36CE0">
        <w:t xml:space="preserve">- en </w:t>
      </w:r>
      <w:proofErr w:type="spellStart"/>
      <w:r w:rsidRPr="00B36CE0">
        <w:t>selectietrajecten</w:t>
      </w:r>
      <w:proofErr w:type="spellEnd"/>
    </w:p>
    <w:p w14:paraId="207DB4E1" w14:textId="77777777" w:rsidR="00191926" w:rsidRPr="00B36CE0" w:rsidRDefault="00191926" w:rsidP="00B33A7B">
      <w:pPr>
        <w:numPr>
          <w:ilvl w:val="0"/>
          <w:numId w:val="1"/>
        </w:numPr>
        <w:spacing w:line="276" w:lineRule="auto"/>
      </w:pPr>
      <w:proofErr w:type="spellStart"/>
      <w:r w:rsidRPr="00B36CE0">
        <w:t>Organisatiedoorlichting</w:t>
      </w:r>
      <w:proofErr w:type="spellEnd"/>
      <w:r w:rsidRPr="00B36CE0">
        <w:t xml:space="preserve"> (audits)</w:t>
      </w:r>
    </w:p>
    <w:p w14:paraId="1190DA9B" w14:textId="77777777" w:rsidR="00191926" w:rsidRPr="00B36CE0" w:rsidRDefault="00191926" w:rsidP="00B33A7B">
      <w:pPr>
        <w:numPr>
          <w:ilvl w:val="0"/>
          <w:numId w:val="1"/>
        </w:numPr>
        <w:spacing w:line="276" w:lineRule="auto"/>
      </w:pPr>
      <w:proofErr w:type="spellStart"/>
      <w:r w:rsidRPr="00B36CE0">
        <w:t>Organisatieadvies</w:t>
      </w:r>
      <w:proofErr w:type="spellEnd"/>
      <w:r w:rsidRPr="00B36CE0">
        <w:t xml:space="preserve">: </w:t>
      </w:r>
      <w:proofErr w:type="spellStart"/>
      <w:r w:rsidRPr="00B36CE0">
        <w:t>begeleiding</w:t>
      </w:r>
      <w:proofErr w:type="spellEnd"/>
      <w:r w:rsidRPr="00B36CE0">
        <w:t xml:space="preserve"> van </w:t>
      </w:r>
      <w:proofErr w:type="spellStart"/>
      <w:r w:rsidRPr="00B36CE0">
        <w:t>organisatie-verandering</w:t>
      </w:r>
      <w:proofErr w:type="spellEnd"/>
      <w:r w:rsidRPr="00B36CE0">
        <w:t xml:space="preserve"> / -</w:t>
      </w:r>
      <w:proofErr w:type="spellStart"/>
      <w:r w:rsidRPr="00B36CE0">
        <w:t>ontwikkeling</w:t>
      </w:r>
      <w:proofErr w:type="spellEnd"/>
    </w:p>
    <w:p w14:paraId="7D1F2EFE" w14:textId="77777777" w:rsidR="00191926" w:rsidRPr="00B36CE0" w:rsidRDefault="00191926" w:rsidP="00B33A7B">
      <w:pPr>
        <w:spacing w:line="276" w:lineRule="auto"/>
      </w:pPr>
    </w:p>
    <w:p w14:paraId="305AB971" w14:textId="77777777" w:rsidR="00191926" w:rsidRPr="00B36CE0" w:rsidRDefault="00191926" w:rsidP="00B33A7B">
      <w:pPr>
        <w:spacing w:line="276" w:lineRule="auto"/>
        <w:rPr>
          <w:b/>
          <w:bCs/>
        </w:rPr>
      </w:pPr>
      <w:r w:rsidRPr="00B36CE0">
        <w:rPr>
          <w:b/>
          <w:bCs/>
        </w:rPr>
        <w:t>Interview</w:t>
      </w:r>
    </w:p>
    <w:p w14:paraId="2388DE92" w14:textId="77777777" w:rsidR="00191926" w:rsidRPr="00B36CE0" w:rsidRDefault="00191926" w:rsidP="00B33A7B">
      <w:pPr>
        <w:spacing w:line="276" w:lineRule="auto"/>
      </w:pPr>
      <w:r w:rsidRPr="00B36CE0">
        <w:t> </w:t>
      </w:r>
    </w:p>
    <w:p w14:paraId="54CF5B8F" w14:textId="77777777" w:rsidR="00191926" w:rsidRPr="00B36CE0" w:rsidRDefault="00191926" w:rsidP="00B33A7B">
      <w:pPr>
        <w:spacing w:line="276" w:lineRule="auto"/>
      </w:pPr>
      <w:proofErr w:type="spellStart"/>
      <w:r w:rsidRPr="00B36CE0">
        <w:t>Voor</w:t>
      </w:r>
      <w:proofErr w:type="spellEnd"/>
      <w:r w:rsidRPr="00B36CE0">
        <w:t xml:space="preserve"> het </w:t>
      </w:r>
      <w:proofErr w:type="spellStart"/>
      <w:r w:rsidRPr="00B36CE0">
        <w:t>tijdschrift</w:t>
      </w:r>
      <w:proofErr w:type="spellEnd"/>
      <w:r w:rsidRPr="00B36CE0">
        <w:t xml:space="preserve"> "Coaching" (</w:t>
      </w:r>
      <w:proofErr w:type="spellStart"/>
      <w:r w:rsidRPr="00B36CE0">
        <w:t>apr.</w:t>
      </w:r>
      <w:proofErr w:type="spellEnd"/>
      <w:r w:rsidRPr="00B36CE0">
        <w:t xml:space="preserve"> 2008) </w:t>
      </w:r>
      <w:proofErr w:type="spellStart"/>
      <w:r w:rsidRPr="00B36CE0">
        <w:t>hield</w:t>
      </w:r>
      <w:proofErr w:type="spellEnd"/>
      <w:r w:rsidRPr="00B36CE0">
        <w:t xml:space="preserve"> Maya Mathias </w:t>
      </w:r>
      <w:proofErr w:type="spellStart"/>
      <w:r w:rsidRPr="00B36CE0">
        <w:t>een</w:t>
      </w:r>
      <w:proofErr w:type="spellEnd"/>
      <w:r w:rsidRPr="00B36CE0">
        <w:t xml:space="preserve"> interview met Anna </w:t>
      </w:r>
      <w:proofErr w:type="spellStart"/>
      <w:r w:rsidRPr="00B36CE0">
        <w:t>Kitselaar</w:t>
      </w:r>
      <w:proofErr w:type="spellEnd"/>
      <w:r w:rsidRPr="00B36CE0">
        <w:t>.</w:t>
      </w:r>
      <w:r w:rsidRPr="00B36CE0">
        <w:br/>
      </w:r>
      <w:r w:rsidRPr="00B36CE0">
        <w:br/>
      </w:r>
      <w:r w:rsidR="002D239D">
        <w:fldChar w:fldCharType="begin"/>
      </w:r>
      <w:r w:rsidR="002D239D">
        <w:instrText xml:space="preserve"> HYPERLINK "http://coachingbonaire.com/uploads/interview.pdf" \t "_blank" </w:instrText>
      </w:r>
      <w:r w:rsidR="002D239D">
        <w:fldChar w:fldCharType="separate"/>
      </w:r>
      <w:proofErr w:type="spellStart"/>
      <w:proofErr w:type="gramStart"/>
      <w:r w:rsidRPr="00B36CE0">
        <w:rPr>
          <w:rStyle w:val="Hyperlink"/>
        </w:rPr>
        <w:t>Hier</w:t>
      </w:r>
      <w:proofErr w:type="spellEnd"/>
      <w:r w:rsidR="002D239D">
        <w:rPr>
          <w:rStyle w:val="Hyperlink"/>
        </w:rPr>
        <w:fldChar w:fldCharType="end"/>
      </w:r>
      <w:r w:rsidRPr="00B36CE0">
        <w:t> </w:t>
      </w:r>
      <w:proofErr w:type="spellStart"/>
      <w:r w:rsidRPr="00B36CE0">
        <w:t>kunt</w:t>
      </w:r>
      <w:proofErr w:type="spellEnd"/>
      <w:r w:rsidRPr="00B36CE0">
        <w:t xml:space="preserve"> u het </w:t>
      </w:r>
      <w:proofErr w:type="spellStart"/>
      <w:r w:rsidRPr="00B36CE0">
        <w:t>lezen</w:t>
      </w:r>
      <w:proofErr w:type="spellEnd"/>
      <w:r w:rsidRPr="00B36CE0">
        <w:t>.</w:t>
      </w:r>
      <w:proofErr w:type="gramEnd"/>
    </w:p>
    <w:p w14:paraId="31F85298" w14:textId="77777777" w:rsidR="00191926" w:rsidRPr="00B36CE0" w:rsidRDefault="00191926" w:rsidP="00B33A7B">
      <w:pPr>
        <w:spacing w:line="276" w:lineRule="auto"/>
      </w:pPr>
    </w:p>
    <w:p w14:paraId="1E855C4D" w14:textId="77777777" w:rsidR="00191926" w:rsidRPr="00B36CE0" w:rsidRDefault="00191926" w:rsidP="00B33A7B">
      <w:pPr>
        <w:spacing w:line="276" w:lineRule="auto"/>
        <w:rPr>
          <w:b/>
          <w:bCs/>
        </w:rPr>
      </w:pPr>
      <w:proofErr w:type="spellStart"/>
      <w:r w:rsidRPr="00B36CE0">
        <w:rPr>
          <w:b/>
          <w:bCs/>
        </w:rPr>
        <w:t>Bedrijfsprofiel</w:t>
      </w:r>
      <w:proofErr w:type="spellEnd"/>
    </w:p>
    <w:p w14:paraId="7D32A998" w14:textId="77777777" w:rsidR="00191926" w:rsidRPr="00B36CE0" w:rsidRDefault="00191926" w:rsidP="00B33A7B">
      <w:pPr>
        <w:spacing w:line="276" w:lineRule="auto"/>
      </w:pPr>
      <w:r w:rsidRPr="00B36CE0">
        <w:t xml:space="preserve">Coaching &amp; </w:t>
      </w:r>
      <w:proofErr w:type="spellStart"/>
      <w:r w:rsidRPr="00B36CE0">
        <w:t>Managementadvies</w:t>
      </w:r>
      <w:proofErr w:type="spellEnd"/>
      <w:r w:rsidRPr="00B36CE0">
        <w:t xml:space="preserve"> Bonaire BV is </w:t>
      </w:r>
      <w:proofErr w:type="spellStart"/>
      <w:r w:rsidRPr="00B36CE0">
        <w:t>een</w:t>
      </w:r>
      <w:proofErr w:type="spellEnd"/>
      <w:r w:rsidRPr="00B36CE0">
        <w:t xml:space="preserve"> </w:t>
      </w:r>
      <w:proofErr w:type="spellStart"/>
      <w:r w:rsidRPr="00B36CE0">
        <w:t>adviesbureau</w:t>
      </w:r>
      <w:proofErr w:type="spellEnd"/>
      <w:r w:rsidRPr="00B36CE0">
        <w:t xml:space="preserve"> </w:t>
      </w:r>
      <w:proofErr w:type="spellStart"/>
      <w:r w:rsidRPr="00B36CE0">
        <w:t>voor</w:t>
      </w:r>
      <w:proofErr w:type="spellEnd"/>
      <w:r w:rsidRPr="00B36CE0">
        <w:t xml:space="preserve"> </w:t>
      </w:r>
      <w:proofErr w:type="spellStart"/>
      <w:r w:rsidRPr="00B36CE0">
        <w:t>persoonlijke</w:t>
      </w:r>
      <w:proofErr w:type="spellEnd"/>
      <w:r w:rsidRPr="00B36CE0">
        <w:t xml:space="preserve"> </w:t>
      </w:r>
      <w:proofErr w:type="spellStart"/>
      <w:r w:rsidRPr="00B36CE0">
        <w:t>ontwikkeling</w:t>
      </w:r>
      <w:proofErr w:type="spellEnd"/>
      <w:r w:rsidRPr="00B36CE0">
        <w:t xml:space="preserve"> en </w:t>
      </w:r>
      <w:proofErr w:type="spellStart"/>
      <w:r w:rsidRPr="00B36CE0">
        <w:t>organisatieontwikkeling</w:t>
      </w:r>
      <w:proofErr w:type="spellEnd"/>
      <w:r w:rsidRPr="00B36CE0">
        <w:t xml:space="preserve">, </w:t>
      </w:r>
      <w:proofErr w:type="spellStart"/>
      <w:r w:rsidRPr="00B36CE0">
        <w:t>werkzaam</w:t>
      </w:r>
      <w:proofErr w:type="spellEnd"/>
      <w:r w:rsidRPr="00B36CE0">
        <w:t xml:space="preserve"> op Bonaire en de </w:t>
      </w:r>
      <w:proofErr w:type="spellStart"/>
      <w:r w:rsidRPr="00B36CE0">
        <w:t>overige</w:t>
      </w:r>
      <w:proofErr w:type="spellEnd"/>
      <w:r w:rsidRPr="00B36CE0">
        <w:t xml:space="preserve"> </w:t>
      </w:r>
      <w:proofErr w:type="spellStart"/>
      <w:r w:rsidRPr="00B36CE0">
        <w:t>eilanden</w:t>
      </w:r>
      <w:proofErr w:type="spellEnd"/>
      <w:r w:rsidRPr="00B36CE0">
        <w:t xml:space="preserve"> van </w:t>
      </w:r>
      <w:proofErr w:type="spellStart"/>
      <w:r w:rsidRPr="00B36CE0">
        <w:t>Caribisch</w:t>
      </w:r>
      <w:proofErr w:type="spellEnd"/>
      <w:r w:rsidRPr="00B36CE0">
        <w:t xml:space="preserve"> Nederland.</w:t>
      </w:r>
    </w:p>
    <w:p w14:paraId="1BA13231" w14:textId="77777777" w:rsidR="00191926" w:rsidRPr="00B36CE0" w:rsidRDefault="00191926" w:rsidP="00B33A7B">
      <w:pPr>
        <w:spacing w:line="276" w:lineRule="auto"/>
      </w:pPr>
      <w:r w:rsidRPr="00B36CE0">
        <w:t xml:space="preserve">Coaching &amp; </w:t>
      </w:r>
      <w:proofErr w:type="spellStart"/>
      <w:r w:rsidRPr="00B36CE0">
        <w:t>Managementadvies</w:t>
      </w:r>
      <w:proofErr w:type="spellEnd"/>
      <w:r w:rsidRPr="00B36CE0">
        <w:t xml:space="preserve"> Bonaire BV </w:t>
      </w:r>
      <w:proofErr w:type="spellStart"/>
      <w:r w:rsidRPr="00B36CE0">
        <w:t>voert</w:t>
      </w:r>
      <w:proofErr w:type="spellEnd"/>
      <w:r w:rsidRPr="00B36CE0">
        <w:t xml:space="preserve"> </w:t>
      </w:r>
      <w:proofErr w:type="spellStart"/>
      <w:r w:rsidRPr="00B36CE0">
        <w:t>opdrachten</w:t>
      </w:r>
      <w:proofErr w:type="spellEnd"/>
      <w:r w:rsidRPr="00B36CE0">
        <w:t xml:space="preserve"> </w:t>
      </w:r>
      <w:proofErr w:type="spellStart"/>
      <w:r w:rsidRPr="00B36CE0">
        <w:t>uit</w:t>
      </w:r>
      <w:proofErr w:type="spellEnd"/>
      <w:r w:rsidRPr="00B36CE0">
        <w:t xml:space="preserve"> </w:t>
      </w:r>
      <w:proofErr w:type="spellStart"/>
      <w:r w:rsidRPr="00B36CE0">
        <w:t>voor</w:t>
      </w:r>
      <w:proofErr w:type="spellEnd"/>
      <w:r w:rsidRPr="00B36CE0">
        <w:t xml:space="preserve"> </w:t>
      </w:r>
      <w:proofErr w:type="spellStart"/>
      <w:r w:rsidRPr="00B36CE0">
        <w:t>individuele</w:t>
      </w:r>
      <w:proofErr w:type="spellEnd"/>
      <w:r w:rsidRPr="00B36CE0">
        <w:t xml:space="preserve"> coaching, </w:t>
      </w:r>
      <w:proofErr w:type="spellStart"/>
      <w:r w:rsidRPr="00B36CE0">
        <w:t>loopbaanbegeleiding</w:t>
      </w:r>
      <w:proofErr w:type="spellEnd"/>
      <w:r w:rsidRPr="00B36CE0">
        <w:t xml:space="preserve">, </w:t>
      </w:r>
      <w:proofErr w:type="spellStart"/>
      <w:r w:rsidRPr="00B36CE0">
        <w:t>trainingen</w:t>
      </w:r>
      <w:proofErr w:type="spellEnd"/>
      <w:r w:rsidRPr="00B36CE0">
        <w:t xml:space="preserve"> </w:t>
      </w:r>
      <w:proofErr w:type="spellStart"/>
      <w:r w:rsidRPr="00B36CE0">
        <w:t>t.b.v</w:t>
      </w:r>
      <w:proofErr w:type="spellEnd"/>
      <w:r w:rsidRPr="00B36CE0">
        <w:t xml:space="preserve">. </w:t>
      </w:r>
      <w:proofErr w:type="gramStart"/>
      <w:r w:rsidRPr="00B36CE0">
        <w:t>team</w:t>
      </w:r>
      <w:proofErr w:type="gramEnd"/>
      <w:r w:rsidRPr="00B36CE0">
        <w:t xml:space="preserve">- en </w:t>
      </w:r>
      <w:proofErr w:type="spellStart"/>
      <w:r w:rsidRPr="00B36CE0">
        <w:t>organisatieontwikkeling</w:t>
      </w:r>
      <w:proofErr w:type="spellEnd"/>
      <w:r w:rsidRPr="00B36CE0">
        <w:t xml:space="preserve">, </w:t>
      </w:r>
      <w:proofErr w:type="spellStart"/>
      <w:r w:rsidRPr="00B36CE0">
        <w:t>organisatieadvies</w:t>
      </w:r>
      <w:proofErr w:type="spellEnd"/>
      <w:r w:rsidRPr="00B36CE0">
        <w:t xml:space="preserve"> en </w:t>
      </w:r>
      <w:proofErr w:type="spellStart"/>
      <w:r w:rsidRPr="00B36CE0">
        <w:t>advisering</w:t>
      </w:r>
      <w:proofErr w:type="spellEnd"/>
      <w:r w:rsidRPr="00B36CE0">
        <w:t xml:space="preserve"> </w:t>
      </w:r>
      <w:proofErr w:type="spellStart"/>
      <w:r w:rsidRPr="00B36CE0">
        <w:t>bij</w:t>
      </w:r>
      <w:proofErr w:type="spellEnd"/>
      <w:r w:rsidRPr="00B36CE0">
        <w:t xml:space="preserve"> audits.</w:t>
      </w:r>
    </w:p>
    <w:p w14:paraId="120F52F4" w14:textId="77777777" w:rsidR="00191926" w:rsidRPr="00B36CE0" w:rsidRDefault="00191926" w:rsidP="00B33A7B">
      <w:pPr>
        <w:spacing w:line="276" w:lineRule="auto"/>
      </w:pPr>
      <w:proofErr w:type="spellStart"/>
      <w:proofErr w:type="gramStart"/>
      <w:r w:rsidRPr="00B36CE0">
        <w:t>Opdrachtgevers</w:t>
      </w:r>
      <w:proofErr w:type="spellEnd"/>
      <w:r w:rsidRPr="00B36CE0">
        <w:t xml:space="preserve"> </w:t>
      </w:r>
      <w:proofErr w:type="spellStart"/>
      <w:r w:rsidRPr="00B36CE0">
        <w:t>zijn</w:t>
      </w:r>
      <w:proofErr w:type="spellEnd"/>
      <w:r w:rsidRPr="00B36CE0">
        <w:t xml:space="preserve"> </w:t>
      </w:r>
      <w:proofErr w:type="spellStart"/>
      <w:r w:rsidRPr="00B36CE0">
        <w:t>o.a</w:t>
      </w:r>
      <w:proofErr w:type="spellEnd"/>
      <w:r w:rsidRPr="00B36CE0">
        <w:t>.</w:t>
      </w:r>
      <w:proofErr w:type="gramEnd"/>
      <w:r w:rsidRPr="00B36CE0">
        <w:t xml:space="preserve"> (</w:t>
      </w:r>
      <w:proofErr w:type="spellStart"/>
      <w:proofErr w:type="gramStart"/>
      <w:r w:rsidRPr="00B36CE0">
        <w:t>geweest</w:t>
      </w:r>
      <w:proofErr w:type="spellEnd"/>
      <w:proofErr w:type="gramEnd"/>
      <w:r w:rsidRPr="00B36CE0">
        <w:t xml:space="preserve">): </w:t>
      </w:r>
      <w:proofErr w:type="spellStart"/>
      <w:r w:rsidRPr="00B36CE0">
        <w:t>Usona</w:t>
      </w:r>
      <w:proofErr w:type="spellEnd"/>
      <w:r w:rsidRPr="00B36CE0">
        <w:t xml:space="preserve">, </w:t>
      </w:r>
      <w:proofErr w:type="spellStart"/>
      <w:r w:rsidRPr="00B36CE0">
        <w:t>Openbaar</w:t>
      </w:r>
      <w:proofErr w:type="spellEnd"/>
      <w:r w:rsidRPr="00B36CE0">
        <w:t xml:space="preserve"> </w:t>
      </w:r>
      <w:proofErr w:type="spellStart"/>
      <w:r w:rsidRPr="00B36CE0">
        <w:t>Lichaam</w:t>
      </w:r>
      <w:proofErr w:type="spellEnd"/>
      <w:r w:rsidRPr="00B36CE0">
        <w:t xml:space="preserve"> Bonaire, </w:t>
      </w:r>
      <w:proofErr w:type="spellStart"/>
      <w:r w:rsidRPr="00B36CE0">
        <w:t>Recherche</w:t>
      </w:r>
      <w:proofErr w:type="spellEnd"/>
      <w:r w:rsidRPr="00B36CE0">
        <w:t xml:space="preserve"> </w:t>
      </w:r>
      <w:proofErr w:type="spellStart"/>
      <w:r w:rsidRPr="00B36CE0">
        <w:t>Samenwerkingsteam</w:t>
      </w:r>
      <w:proofErr w:type="spellEnd"/>
      <w:r w:rsidRPr="00B36CE0">
        <w:t xml:space="preserve">, </w:t>
      </w:r>
      <w:proofErr w:type="spellStart"/>
      <w:r w:rsidRPr="00B36CE0">
        <w:t>Gemeenschappelijk</w:t>
      </w:r>
      <w:proofErr w:type="spellEnd"/>
      <w:r w:rsidRPr="00B36CE0">
        <w:t xml:space="preserve"> Hof van </w:t>
      </w:r>
      <w:proofErr w:type="spellStart"/>
      <w:r w:rsidRPr="00B36CE0">
        <w:t>Justitie</w:t>
      </w:r>
      <w:proofErr w:type="spellEnd"/>
      <w:r w:rsidRPr="00B36CE0">
        <w:t xml:space="preserve"> (Curacao), </w:t>
      </w:r>
      <w:proofErr w:type="spellStart"/>
      <w:r w:rsidRPr="00B36CE0">
        <w:t>Openbaar</w:t>
      </w:r>
      <w:proofErr w:type="spellEnd"/>
      <w:r w:rsidRPr="00B36CE0">
        <w:t xml:space="preserve"> </w:t>
      </w:r>
      <w:proofErr w:type="spellStart"/>
      <w:r w:rsidRPr="00B36CE0">
        <w:t>Ministerie</w:t>
      </w:r>
      <w:proofErr w:type="spellEnd"/>
      <w:r w:rsidRPr="00B36CE0">
        <w:t xml:space="preserve"> (Curacao), </w:t>
      </w:r>
      <w:proofErr w:type="spellStart"/>
      <w:r w:rsidRPr="00B36CE0">
        <w:t>Rijksdienst</w:t>
      </w:r>
      <w:proofErr w:type="spellEnd"/>
      <w:r w:rsidRPr="00B36CE0">
        <w:t xml:space="preserve"> </w:t>
      </w:r>
      <w:proofErr w:type="spellStart"/>
      <w:r w:rsidRPr="00B36CE0">
        <w:t>Caribisch</w:t>
      </w:r>
      <w:proofErr w:type="spellEnd"/>
      <w:r w:rsidRPr="00B36CE0">
        <w:t xml:space="preserve"> Nederland, Deloitte (NL en Curacao), </w:t>
      </w:r>
      <w:proofErr w:type="spellStart"/>
      <w:r w:rsidRPr="00B36CE0">
        <w:t>Linkels&amp;vanWilgen</w:t>
      </w:r>
      <w:proofErr w:type="spellEnd"/>
      <w:r w:rsidRPr="00B36CE0">
        <w:t xml:space="preserve"> (Curacao) Peter </w:t>
      </w:r>
      <w:proofErr w:type="spellStart"/>
      <w:r w:rsidRPr="00B36CE0">
        <w:t>Reijmer</w:t>
      </w:r>
      <w:proofErr w:type="spellEnd"/>
      <w:r w:rsidRPr="00B36CE0">
        <w:t xml:space="preserve"> </w:t>
      </w:r>
      <w:proofErr w:type="spellStart"/>
      <w:r w:rsidRPr="00B36CE0">
        <w:t>Vormgevers</w:t>
      </w:r>
      <w:proofErr w:type="spellEnd"/>
      <w:r w:rsidRPr="00B36CE0">
        <w:t xml:space="preserve"> (Curacao), </w:t>
      </w:r>
      <w:proofErr w:type="spellStart"/>
      <w:r w:rsidRPr="00B36CE0">
        <w:t>Kennis</w:t>
      </w:r>
      <w:proofErr w:type="spellEnd"/>
      <w:r w:rsidRPr="00B36CE0">
        <w:t xml:space="preserve"> </w:t>
      </w:r>
      <w:proofErr w:type="spellStart"/>
      <w:r w:rsidRPr="00B36CE0">
        <w:t>voor</w:t>
      </w:r>
      <w:proofErr w:type="spellEnd"/>
      <w:r w:rsidRPr="00B36CE0">
        <w:t xml:space="preserve"> Curacao, </w:t>
      </w:r>
      <w:proofErr w:type="spellStart"/>
      <w:r w:rsidRPr="00B36CE0">
        <w:t>Ministerie</w:t>
      </w:r>
      <w:proofErr w:type="spellEnd"/>
      <w:r w:rsidRPr="00B36CE0">
        <w:t xml:space="preserve"> van OCW (NL), </w:t>
      </w:r>
      <w:proofErr w:type="spellStart"/>
      <w:r w:rsidRPr="00B36CE0">
        <w:t>Ministerie</w:t>
      </w:r>
      <w:proofErr w:type="spellEnd"/>
      <w:r w:rsidRPr="00B36CE0">
        <w:t xml:space="preserve"> van </w:t>
      </w:r>
      <w:proofErr w:type="spellStart"/>
      <w:r w:rsidRPr="00B36CE0">
        <w:t>Financiën</w:t>
      </w:r>
      <w:proofErr w:type="spellEnd"/>
      <w:r w:rsidRPr="00B36CE0">
        <w:t xml:space="preserve"> (NL).</w:t>
      </w:r>
    </w:p>
    <w:p w14:paraId="70EE0340" w14:textId="77777777" w:rsidR="00191926" w:rsidRPr="00B36CE0" w:rsidRDefault="00191926" w:rsidP="00B33A7B">
      <w:pPr>
        <w:spacing w:line="276" w:lineRule="auto"/>
      </w:pPr>
    </w:p>
    <w:p w14:paraId="75FF9952" w14:textId="77777777" w:rsidR="00191926" w:rsidRPr="00B36CE0" w:rsidRDefault="00191926" w:rsidP="00B33A7B">
      <w:pPr>
        <w:spacing w:line="276" w:lineRule="auto"/>
      </w:pPr>
    </w:p>
    <w:p w14:paraId="69A9CE5B" w14:textId="77777777" w:rsidR="00191926" w:rsidRPr="00B36CE0" w:rsidRDefault="00191926" w:rsidP="00B33A7B">
      <w:pPr>
        <w:spacing w:line="276" w:lineRule="auto"/>
        <w:rPr>
          <w:b/>
          <w:bCs/>
        </w:rPr>
      </w:pPr>
      <w:proofErr w:type="spellStart"/>
      <w:r w:rsidRPr="00B36CE0">
        <w:rPr>
          <w:b/>
          <w:bCs/>
        </w:rPr>
        <w:t>Contactgegevens</w:t>
      </w:r>
      <w:proofErr w:type="spellEnd"/>
    </w:p>
    <w:p w14:paraId="325E64BB" w14:textId="77777777" w:rsidR="00191926" w:rsidRPr="00B36CE0" w:rsidRDefault="00191926" w:rsidP="00B33A7B">
      <w:pPr>
        <w:spacing w:line="276" w:lineRule="auto"/>
      </w:pPr>
      <w:r w:rsidRPr="00B36CE0">
        <w:t xml:space="preserve">Drs. Anna </w:t>
      </w:r>
      <w:proofErr w:type="spellStart"/>
      <w:r w:rsidRPr="00B36CE0">
        <w:t>Kitselaar</w:t>
      </w:r>
      <w:proofErr w:type="spellEnd"/>
      <w:r w:rsidRPr="00B36CE0">
        <w:t xml:space="preserve"> RO </w:t>
      </w:r>
      <w:r w:rsidRPr="00B36CE0">
        <w:br/>
        <w:t>Tel.: (+599</w:t>
      </w:r>
      <w:proofErr w:type="gramStart"/>
      <w:r w:rsidRPr="00B36CE0">
        <w:t>)   796</w:t>
      </w:r>
      <w:proofErr w:type="gramEnd"/>
      <w:r w:rsidRPr="00B36CE0">
        <w:t xml:space="preserve"> 5960</w:t>
      </w:r>
      <w:r w:rsidRPr="00B36CE0">
        <w:br/>
        <w:t>Tel.: (+5999) 510 9980</w:t>
      </w:r>
      <w:r w:rsidRPr="00B36CE0">
        <w:br/>
        <w:t>Email: </w:t>
      </w:r>
      <w:hyperlink r:id="rId9" w:history="1">
        <w:r w:rsidRPr="00B36CE0">
          <w:rPr>
            <w:rStyle w:val="Hyperlink"/>
          </w:rPr>
          <w:t>anna@coachingbonaire.com</w:t>
        </w:r>
      </w:hyperlink>
    </w:p>
    <w:p w14:paraId="6A4B3472" w14:textId="77777777" w:rsidR="00191926" w:rsidRPr="00B36CE0" w:rsidRDefault="00191926" w:rsidP="005E1C9E">
      <w:pPr>
        <w:spacing w:line="276" w:lineRule="auto"/>
        <w:jc w:val="both"/>
      </w:pPr>
    </w:p>
    <w:p w14:paraId="6227E370" w14:textId="77777777" w:rsidR="00191926" w:rsidRPr="00B36CE0" w:rsidRDefault="00191926" w:rsidP="005E1C9E">
      <w:pPr>
        <w:spacing w:line="276" w:lineRule="auto"/>
        <w:jc w:val="both"/>
      </w:pPr>
    </w:p>
    <w:sectPr w:rsidR="00191926" w:rsidRPr="00B36CE0" w:rsidSect="0074545F">
      <w:pgSz w:w="11900" w:h="16840"/>
      <w:pgMar w:top="1440" w:right="1440" w:bottom="1440" w:left="1440" w:header="720" w:footer="720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A29AF6" w14:textId="77777777" w:rsidR="002D239D" w:rsidRDefault="002D239D" w:rsidP="001345D8">
      <w:r>
        <w:separator/>
      </w:r>
    </w:p>
  </w:endnote>
  <w:endnote w:type="continuationSeparator" w:id="0">
    <w:p w14:paraId="240998C9" w14:textId="77777777" w:rsidR="002D239D" w:rsidRDefault="002D239D" w:rsidP="001345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 Pro">
    <w:panose1 w:val="020B0503030403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F8C04B" w14:textId="77777777" w:rsidR="002D239D" w:rsidRDefault="002D239D" w:rsidP="001345D8">
      <w:r>
        <w:separator/>
      </w:r>
    </w:p>
  </w:footnote>
  <w:footnote w:type="continuationSeparator" w:id="0">
    <w:p w14:paraId="012CA579" w14:textId="77777777" w:rsidR="002D239D" w:rsidRDefault="002D239D" w:rsidP="001345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77A33"/>
    <w:multiLevelType w:val="hybridMultilevel"/>
    <w:tmpl w:val="73D8B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170A88"/>
    <w:multiLevelType w:val="multilevel"/>
    <w:tmpl w:val="73D8B7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7A54FE"/>
    <w:multiLevelType w:val="hybridMultilevel"/>
    <w:tmpl w:val="982EC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DB3BA5"/>
    <w:multiLevelType w:val="multilevel"/>
    <w:tmpl w:val="D4FC4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91926"/>
    <w:rsid w:val="000527CA"/>
    <w:rsid w:val="000805F0"/>
    <w:rsid w:val="000A4BBC"/>
    <w:rsid w:val="000A4C60"/>
    <w:rsid w:val="000B0B25"/>
    <w:rsid w:val="000B4A4A"/>
    <w:rsid w:val="000D71C8"/>
    <w:rsid w:val="000F4A96"/>
    <w:rsid w:val="00100B5D"/>
    <w:rsid w:val="001010E5"/>
    <w:rsid w:val="001314B3"/>
    <w:rsid w:val="001345D8"/>
    <w:rsid w:val="00155EEC"/>
    <w:rsid w:val="00161079"/>
    <w:rsid w:val="00172A09"/>
    <w:rsid w:val="00191926"/>
    <w:rsid w:val="001A1B23"/>
    <w:rsid w:val="001A625D"/>
    <w:rsid w:val="001B3311"/>
    <w:rsid w:val="002152CB"/>
    <w:rsid w:val="002440E9"/>
    <w:rsid w:val="00264D54"/>
    <w:rsid w:val="002656E0"/>
    <w:rsid w:val="00281221"/>
    <w:rsid w:val="002A2422"/>
    <w:rsid w:val="002B110F"/>
    <w:rsid w:val="002C25D7"/>
    <w:rsid w:val="002D239D"/>
    <w:rsid w:val="002E4836"/>
    <w:rsid w:val="002E7896"/>
    <w:rsid w:val="002F1B05"/>
    <w:rsid w:val="00307EC7"/>
    <w:rsid w:val="003149CA"/>
    <w:rsid w:val="003277B9"/>
    <w:rsid w:val="0036543D"/>
    <w:rsid w:val="003947E3"/>
    <w:rsid w:val="00395D43"/>
    <w:rsid w:val="003A3EED"/>
    <w:rsid w:val="003A68B5"/>
    <w:rsid w:val="003C1193"/>
    <w:rsid w:val="003C3B37"/>
    <w:rsid w:val="00407002"/>
    <w:rsid w:val="00421037"/>
    <w:rsid w:val="00424316"/>
    <w:rsid w:val="0043626C"/>
    <w:rsid w:val="0049304A"/>
    <w:rsid w:val="00495BCD"/>
    <w:rsid w:val="004A169D"/>
    <w:rsid w:val="004B4C34"/>
    <w:rsid w:val="004D6D3B"/>
    <w:rsid w:val="004E0824"/>
    <w:rsid w:val="00504818"/>
    <w:rsid w:val="00507A99"/>
    <w:rsid w:val="00514666"/>
    <w:rsid w:val="00524355"/>
    <w:rsid w:val="00544650"/>
    <w:rsid w:val="0058516F"/>
    <w:rsid w:val="00595DDE"/>
    <w:rsid w:val="005B0FF4"/>
    <w:rsid w:val="005B268C"/>
    <w:rsid w:val="005B3584"/>
    <w:rsid w:val="005D0573"/>
    <w:rsid w:val="005D7A0A"/>
    <w:rsid w:val="005D7ED0"/>
    <w:rsid w:val="005E1C9E"/>
    <w:rsid w:val="005E3A74"/>
    <w:rsid w:val="00604488"/>
    <w:rsid w:val="006355FC"/>
    <w:rsid w:val="00660BE4"/>
    <w:rsid w:val="00663A9B"/>
    <w:rsid w:val="006842AA"/>
    <w:rsid w:val="006B35DF"/>
    <w:rsid w:val="006B7407"/>
    <w:rsid w:val="006D012F"/>
    <w:rsid w:val="006D203A"/>
    <w:rsid w:val="006E48F6"/>
    <w:rsid w:val="00703879"/>
    <w:rsid w:val="0070776A"/>
    <w:rsid w:val="00741C81"/>
    <w:rsid w:val="0074545F"/>
    <w:rsid w:val="0075225F"/>
    <w:rsid w:val="00756AB1"/>
    <w:rsid w:val="00760DA9"/>
    <w:rsid w:val="00766635"/>
    <w:rsid w:val="00783EC2"/>
    <w:rsid w:val="00786CB3"/>
    <w:rsid w:val="007950C7"/>
    <w:rsid w:val="007A3F04"/>
    <w:rsid w:val="007F7AB9"/>
    <w:rsid w:val="00802284"/>
    <w:rsid w:val="008037E7"/>
    <w:rsid w:val="008205B0"/>
    <w:rsid w:val="00821274"/>
    <w:rsid w:val="00823687"/>
    <w:rsid w:val="00833C81"/>
    <w:rsid w:val="00851412"/>
    <w:rsid w:val="00866CB8"/>
    <w:rsid w:val="008862B1"/>
    <w:rsid w:val="008B6240"/>
    <w:rsid w:val="008C7B34"/>
    <w:rsid w:val="008D5FE5"/>
    <w:rsid w:val="009017A7"/>
    <w:rsid w:val="00993D97"/>
    <w:rsid w:val="009C15DC"/>
    <w:rsid w:val="009C5A7A"/>
    <w:rsid w:val="009C5E5F"/>
    <w:rsid w:val="00A06903"/>
    <w:rsid w:val="00A101D0"/>
    <w:rsid w:val="00A25B48"/>
    <w:rsid w:val="00A36952"/>
    <w:rsid w:val="00A637A1"/>
    <w:rsid w:val="00A67700"/>
    <w:rsid w:val="00A702C9"/>
    <w:rsid w:val="00A71BFF"/>
    <w:rsid w:val="00A8196D"/>
    <w:rsid w:val="00A94E20"/>
    <w:rsid w:val="00AA2C88"/>
    <w:rsid w:val="00AB16C8"/>
    <w:rsid w:val="00AC3E51"/>
    <w:rsid w:val="00AC51AF"/>
    <w:rsid w:val="00AD0C15"/>
    <w:rsid w:val="00AE1860"/>
    <w:rsid w:val="00AE1EFA"/>
    <w:rsid w:val="00AF7468"/>
    <w:rsid w:val="00B05B72"/>
    <w:rsid w:val="00B2161F"/>
    <w:rsid w:val="00B22DC9"/>
    <w:rsid w:val="00B311AE"/>
    <w:rsid w:val="00B33A7B"/>
    <w:rsid w:val="00B36CE0"/>
    <w:rsid w:val="00B539E4"/>
    <w:rsid w:val="00B77F0C"/>
    <w:rsid w:val="00B8358C"/>
    <w:rsid w:val="00BB2084"/>
    <w:rsid w:val="00BC0569"/>
    <w:rsid w:val="00BE497C"/>
    <w:rsid w:val="00BF2B01"/>
    <w:rsid w:val="00C04F00"/>
    <w:rsid w:val="00C53238"/>
    <w:rsid w:val="00C70C18"/>
    <w:rsid w:val="00C92FBC"/>
    <w:rsid w:val="00CC3E12"/>
    <w:rsid w:val="00CD06D1"/>
    <w:rsid w:val="00CF4BE3"/>
    <w:rsid w:val="00D00562"/>
    <w:rsid w:val="00D374FE"/>
    <w:rsid w:val="00D66C5F"/>
    <w:rsid w:val="00D76AF7"/>
    <w:rsid w:val="00D92ACE"/>
    <w:rsid w:val="00DA0BA9"/>
    <w:rsid w:val="00DA0EDC"/>
    <w:rsid w:val="00DB5599"/>
    <w:rsid w:val="00DC428B"/>
    <w:rsid w:val="00DE1A14"/>
    <w:rsid w:val="00DF7EE3"/>
    <w:rsid w:val="00E12A64"/>
    <w:rsid w:val="00E51A28"/>
    <w:rsid w:val="00E54451"/>
    <w:rsid w:val="00EB25BE"/>
    <w:rsid w:val="00EC3E59"/>
    <w:rsid w:val="00EC4816"/>
    <w:rsid w:val="00F06359"/>
    <w:rsid w:val="00F30760"/>
    <w:rsid w:val="00F323F7"/>
    <w:rsid w:val="00F91FA6"/>
    <w:rsid w:val="00FC524D"/>
    <w:rsid w:val="00FE1929"/>
    <w:rsid w:val="00FE4EA7"/>
    <w:rsid w:val="00FF4ACA"/>
    <w:rsid w:val="00FF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DA075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yriad Pro" w:eastAsiaTheme="minorEastAsia" w:hAnsi="Myriad Pro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28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192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345D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45D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345D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45D8"/>
    <w:rPr>
      <w:lang w:val="en-US"/>
    </w:rPr>
  </w:style>
  <w:style w:type="paragraph" w:styleId="ListParagraph">
    <w:name w:val="List Paragraph"/>
    <w:basedOn w:val="Normal"/>
    <w:uiPriority w:val="34"/>
    <w:qFormat/>
    <w:rsid w:val="00A637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5A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A7A"/>
    <w:rPr>
      <w:rFonts w:ascii="Tahoma" w:hAnsi="Tahoma" w:cs="Tahoma"/>
      <w:sz w:val="16"/>
      <w:szCs w:val="1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A2C8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2C88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2C88"/>
    <w:rPr>
      <w:sz w:val="24"/>
      <w:szCs w:val="24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2C8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2C88"/>
    <w:rPr>
      <w:b/>
      <w:bCs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yriad Pro" w:eastAsiaTheme="minorEastAsia" w:hAnsi="Myriad Pro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192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345D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45D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345D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45D8"/>
    <w:rPr>
      <w:lang w:val="en-US"/>
    </w:rPr>
  </w:style>
  <w:style w:type="paragraph" w:styleId="ListParagraph">
    <w:name w:val="List Paragraph"/>
    <w:basedOn w:val="Normal"/>
    <w:uiPriority w:val="34"/>
    <w:qFormat/>
    <w:rsid w:val="00A63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anna@coachingbonaire.com" TargetMode="External"/><Relationship Id="rId9" Type="http://schemas.openxmlformats.org/officeDocument/2006/relationships/hyperlink" Target="mailto:anna@coachingbonaire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3178</Words>
  <Characters>18117</Characters>
  <Application>Microsoft Macintosh Word</Application>
  <DocSecurity>0</DocSecurity>
  <Lines>150</Lines>
  <Paragraphs>42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03334-010-0110005-02940</Company>
  <LinksUpToDate>false</LinksUpToDate>
  <CharactersWithSpaces>21253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 for Mac</dc:creator>
  <cp:lastModifiedBy>Office for Mac</cp:lastModifiedBy>
  <cp:revision>4</cp:revision>
  <cp:lastPrinted>2014-08-26T14:07:00Z</cp:lastPrinted>
  <dcterms:created xsi:type="dcterms:W3CDTF">2014-09-07T22:04:00Z</dcterms:created>
  <dcterms:modified xsi:type="dcterms:W3CDTF">2014-09-10T12:53:00Z</dcterms:modified>
</cp:coreProperties>
</file>