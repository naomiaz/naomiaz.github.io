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9C4" w:rsidRPr="005609C4" w:rsidRDefault="005609C4" w:rsidP="005609C4">
      <w:pPr>
        <w:spacing w:after="450" w:line="240" w:lineRule="auto"/>
        <w:jc w:val="center"/>
        <w:outlineLvl w:val="0"/>
        <w:rPr>
          <w:rFonts w:ascii="Poppins" w:eastAsia="Times New Roman" w:hAnsi="Poppins" w:cs="Times New Roman"/>
          <w:kern w:val="36"/>
          <w:sz w:val="81"/>
          <w:szCs w:val="81"/>
          <w:lang w:eastAsia="nl-NL"/>
        </w:rPr>
      </w:pPr>
      <w:r w:rsidRPr="005609C4">
        <w:rPr>
          <w:rFonts w:ascii="Poppins" w:eastAsia="Times New Roman" w:hAnsi="Poppins" w:cs="Times New Roman"/>
          <w:kern w:val="36"/>
          <w:sz w:val="81"/>
          <w:szCs w:val="81"/>
          <w:lang w:eastAsia="nl-NL"/>
        </w:rPr>
        <w:t xml:space="preserve">Make </w:t>
      </w:r>
      <w:proofErr w:type="spellStart"/>
      <w:r w:rsidRPr="005609C4">
        <w:rPr>
          <w:rFonts w:ascii="Poppins" w:eastAsia="Times New Roman" w:hAnsi="Poppins" w:cs="Times New Roman"/>
          <w:kern w:val="36"/>
          <w:sz w:val="81"/>
          <w:szCs w:val="81"/>
          <w:lang w:eastAsia="nl-NL"/>
        </w:rPr>
        <w:t>positive</w:t>
      </w:r>
      <w:proofErr w:type="spellEnd"/>
      <w:r w:rsidRPr="005609C4">
        <w:rPr>
          <w:rFonts w:ascii="Poppins" w:eastAsia="Times New Roman" w:hAnsi="Poppins" w:cs="Times New Roman"/>
          <w:kern w:val="36"/>
          <w:sz w:val="81"/>
          <w:szCs w:val="81"/>
          <w:lang w:eastAsia="nl-NL"/>
        </w:rPr>
        <w:t xml:space="preserve"> steps forward</w:t>
      </w:r>
    </w:p>
    <w:p w:rsidR="005609C4" w:rsidRPr="005609C4" w:rsidRDefault="005609C4" w:rsidP="005609C4">
      <w:pPr>
        <w:spacing w:after="300" w:line="470" w:lineRule="atLeast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Coaching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Consultancy Cuzco </w:t>
      </w:r>
      <w:proofErr w:type="gram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S.A.C. offers</w:t>
      </w:r>
      <w:proofErr w:type="gram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goal-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oriented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personal coaching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help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you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make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progress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in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your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professional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/or private life.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Together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, we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will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take a closer look at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your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current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functioning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recurring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obstacles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pitfalls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opportunities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change. Even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organizations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as a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whole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might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notice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that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change is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desired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optimize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organization’s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functioning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. As a coach, I </w:t>
      </w:r>
      <w:del w:id="0" w:author="Anna Kitselaar" w:date="2018-06-01T12:43:00Z">
        <w:r w:rsidRPr="005609C4" w:rsidDel="00E57845">
          <w:rPr>
            <w:rFonts w:ascii="Times New Roman" w:eastAsia="Times New Roman" w:hAnsi="Times New Roman" w:cs="Times New Roman"/>
            <w:sz w:val="32"/>
            <w:szCs w:val="32"/>
            <w:lang w:eastAsia="nl-NL"/>
          </w:rPr>
          <w:delText xml:space="preserve">help </w:delText>
        </w:r>
      </w:del>
      <w:ins w:id="1" w:author="Anna Kitselaar" w:date="2018-06-01T12:43:00Z">
        <w:r w:rsidR="00E57845">
          <w:rPr>
            <w:rFonts w:ascii="Times New Roman" w:eastAsia="Times New Roman" w:hAnsi="Times New Roman" w:cs="Times New Roman"/>
            <w:sz w:val="32"/>
            <w:szCs w:val="32"/>
            <w:lang w:eastAsia="nl-NL"/>
          </w:rPr>
          <w:t xml:space="preserve"> </w:t>
        </w:r>
      </w:ins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act as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entrusted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sounding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board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with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a ‘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fresh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’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unbiased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viewpoint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a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constructive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approach.</w:t>
      </w:r>
    </w:p>
    <w:p w:rsidR="005609C4" w:rsidRPr="005609C4" w:rsidRDefault="005609C4" w:rsidP="005609C4">
      <w:pPr>
        <w:spacing w:after="300" w:line="470" w:lineRule="atLeast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proofErr w:type="gram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I offer</w:t>
      </w:r>
      <w:proofErr w:type="gram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a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wide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range of coaching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areas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such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as:</w:t>
      </w:r>
    </w:p>
    <w:p w:rsidR="005609C4" w:rsidRPr="005609C4" w:rsidRDefault="005609C4" w:rsidP="005609C4">
      <w:pPr>
        <w:numPr>
          <w:ilvl w:val="0"/>
          <w:numId w:val="1"/>
        </w:numPr>
        <w:spacing w:after="0" w:line="47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Personal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effectiveness</w:t>
      </w:r>
      <w:proofErr w:type="spellEnd"/>
    </w:p>
    <w:p w:rsidR="005609C4" w:rsidRPr="005609C4" w:rsidRDefault="005609C4" w:rsidP="005609C4">
      <w:pPr>
        <w:numPr>
          <w:ilvl w:val="0"/>
          <w:numId w:val="1"/>
        </w:numPr>
        <w:spacing w:after="0" w:line="47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Communication skills</w:t>
      </w:r>
    </w:p>
    <w:p w:rsidR="005609C4" w:rsidRPr="005609C4" w:rsidRDefault="005609C4" w:rsidP="005609C4">
      <w:pPr>
        <w:numPr>
          <w:ilvl w:val="0"/>
          <w:numId w:val="1"/>
        </w:numPr>
        <w:spacing w:after="0" w:line="47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Competence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development</w:t>
      </w:r>
    </w:p>
    <w:p w:rsidR="005609C4" w:rsidRPr="005609C4" w:rsidRDefault="005609C4" w:rsidP="005609C4">
      <w:pPr>
        <w:numPr>
          <w:ilvl w:val="0"/>
          <w:numId w:val="1"/>
        </w:numPr>
        <w:spacing w:after="0" w:line="47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Career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guidance</w:t>
      </w:r>
      <w:proofErr w:type="spellEnd"/>
    </w:p>
    <w:p w:rsidR="005609C4" w:rsidRPr="005609C4" w:rsidRDefault="005609C4" w:rsidP="005609C4">
      <w:pPr>
        <w:numPr>
          <w:ilvl w:val="0"/>
          <w:numId w:val="1"/>
        </w:numPr>
        <w:spacing w:after="0" w:line="47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Team-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effectivity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team-building</w:t>
      </w:r>
    </w:p>
    <w:p w:rsidR="005609C4" w:rsidRPr="005609C4" w:rsidRDefault="005609C4" w:rsidP="005609C4">
      <w:pPr>
        <w:numPr>
          <w:ilvl w:val="0"/>
          <w:numId w:val="1"/>
        </w:numPr>
        <w:spacing w:after="0" w:line="47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Establishing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guiding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gram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HR policy</w:t>
      </w:r>
      <w:proofErr w:type="gram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annual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planning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cycles</w:t>
      </w:r>
      <w:proofErr w:type="spellEnd"/>
    </w:p>
    <w:p w:rsidR="005609C4" w:rsidRPr="005609C4" w:rsidRDefault="005609C4" w:rsidP="005609C4">
      <w:pPr>
        <w:numPr>
          <w:ilvl w:val="0"/>
          <w:numId w:val="1"/>
        </w:numPr>
        <w:spacing w:after="0" w:line="47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Recruitment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selection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processes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, job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evaluation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conversations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</w:t>
      </w:r>
      <w:proofErr w:type="gram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job</w:t>
      </w:r>
      <w:proofErr w:type="gram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interviews</w:t>
      </w:r>
    </w:p>
    <w:p w:rsidR="005609C4" w:rsidRPr="005609C4" w:rsidRDefault="005609C4" w:rsidP="005609C4">
      <w:pPr>
        <w:numPr>
          <w:ilvl w:val="0"/>
          <w:numId w:val="1"/>
        </w:numPr>
        <w:spacing w:after="0" w:line="47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analyses (audits)</w:t>
      </w:r>
    </w:p>
    <w:p w:rsidR="005609C4" w:rsidRPr="005609C4" w:rsidRDefault="005609C4" w:rsidP="005609C4">
      <w:pPr>
        <w:numPr>
          <w:ilvl w:val="0"/>
          <w:numId w:val="1"/>
        </w:numPr>
        <w:spacing w:after="0" w:line="47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 xml:space="preserve"> change </w:t>
      </w:r>
      <w:proofErr w:type="spellStart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32"/>
          <w:szCs w:val="32"/>
          <w:lang w:eastAsia="nl-NL"/>
        </w:rPr>
        <w:t>/or development consulting</w:t>
      </w:r>
    </w:p>
    <w:p w:rsidR="005609C4" w:rsidRPr="005609C4" w:rsidRDefault="005609C4" w:rsidP="005609C4">
      <w:pPr>
        <w:spacing w:after="300" w:line="240" w:lineRule="auto"/>
        <w:jc w:val="center"/>
        <w:outlineLvl w:val="1"/>
        <w:rPr>
          <w:rFonts w:ascii="Poppins" w:eastAsia="Times New Roman" w:hAnsi="Poppins" w:cs="Times New Roman"/>
          <w:sz w:val="65"/>
          <w:szCs w:val="65"/>
          <w:lang w:eastAsia="nl-NL"/>
        </w:rPr>
      </w:pPr>
      <w:proofErr w:type="spellStart"/>
      <w:r w:rsidRPr="005609C4">
        <w:rPr>
          <w:rFonts w:ascii="Poppins" w:eastAsia="Times New Roman" w:hAnsi="Poppins" w:cs="Times New Roman"/>
          <w:sz w:val="65"/>
          <w:szCs w:val="65"/>
          <w:lang w:eastAsia="nl-NL"/>
        </w:rPr>
        <w:t>About</w:t>
      </w:r>
      <w:proofErr w:type="spellEnd"/>
      <w:r w:rsidRPr="005609C4">
        <w:rPr>
          <w:rFonts w:ascii="Poppins" w:eastAsia="Times New Roman" w:hAnsi="Poppins" w:cs="Times New Roman"/>
          <w:sz w:val="65"/>
          <w:szCs w:val="65"/>
          <w:lang w:eastAsia="nl-NL"/>
        </w:rPr>
        <w:t xml:space="preserve"> Anna</w:t>
      </w:r>
    </w:p>
    <w:p w:rsidR="005609C4" w:rsidRPr="005609C4" w:rsidRDefault="005609C4" w:rsidP="005609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lastRenderedPageBreak/>
        <w:drawing>
          <wp:inline distT="0" distB="0" distL="0" distR="0">
            <wp:extent cx="5201285" cy="5384165"/>
            <wp:effectExtent l="0" t="0" r="0" b="6985"/>
            <wp:docPr id="1" name="Afbeelding 1" descr="Anna Kitsela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a Kitsela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C4" w:rsidRPr="005609C4" w:rsidRDefault="00181386" w:rsidP="005609C4">
      <w:pPr>
        <w:numPr>
          <w:ilvl w:val="0"/>
          <w:numId w:val="2"/>
        </w:numPr>
        <w:spacing w:after="0" w:line="392" w:lineRule="atLeast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" w:history="1">
        <w:r w:rsidR="005609C4" w:rsidRPr="005609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Anna Kitselaar</w:t>
        </w:r>
      </w:hyperlink>
    </w:p>
    <w:p w:rsidR="005609C4" w:rsidRPr="005609C4" w:rsidRDefault="005609C4" w:rsidP="005609C4">
      <w:pPr>
        <w:numPr>
          <w:ilvl w:val="0"/>
          <w:numId w:val="2"/>
        </w:numPr>
        <w:spacing w:after="0" w:line="392" w:lineRule="atLeast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(+51) 978 621 394</w:t>
      </w:r>
    </w:p>
    <w:p w:rsidR="005609C4" w:rsidRPr="005609C4" w:rsidRDefault="00181386" w:rsidP="005609C4">
      <w:pPr>
        <w:numPr>
          <w:ilvl w:val="0"/>
          <w:numId w:val="2"/>
        </w:numPr>
        <w:spacing w:after="0" w:line="392" w:lineRule="atLeast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" w:history="1">
        <w:r w:rsidR="005609C4" w:rsidRPr="005609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anna@coachingcuzco.com</w:t>
        </w:r>
      </w:hyperlink>
    </w:p>
    <w:p w:rsidR="005609C4" w:rsidRPr="005609C4" w:rsidRDefault="005609C4" w:rsidP="005609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Contact me</w:t>
      </w:r>
    </w:p>
    <w:p w:rsidR="005609C4" w:rsidRPr="005609C4" w:rsidRDefault="005609C4" w:rsidP="005609C4">
      <w:pPr>
        <w:spacing w:after="300" w:line="392" w:lineRule="atLeas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My name is Anna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Kitselaar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am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Dutch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from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origin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I live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Sacred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Valley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Peru. </w:t>
      </w:r>
      <w:proofErr w:type="gram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 offer</w:t>
      </w:r>
      <w:proofErr w:type="gram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life coaching,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career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advice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trainings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individual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team development)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management consultancy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including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audits. The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keywords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‘development’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‘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international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’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play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central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role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career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  <w:proofErr w:type="gram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 have</w:t>
      </w:r>
      <w:proofErr w:type="gram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broad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experience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coaching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consultancy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personal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development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throughout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Latin America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Caribbean.</w:t>
      </w:r>
    </w:p>
    <w:p w:rsidR="005609C4" w:rsidRPr="005609C4" w:rsidRDefault="005609C4" w:rsidP="005609C4">
      <w:pPr>
        <w:spacing w:after="300" w:line="392" w:lineRule="atLeas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start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career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worked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a </w:t>
      </w:r>
      <w:proofErr w:type="gram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NGO</w:t>
      </w:r>
      <w:proofErr w:type="gram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development,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based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Netherlands,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where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worked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areas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monitoring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evaluation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development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projects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Latin America, Central America, Brazil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Africa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After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I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worked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five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years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internal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 xml:space="preserve">auditor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several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ministries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Dutch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government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where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obtained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lot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experience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diagnosing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evaluating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advising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topics.</w:t>
      </w:r>
    </w:p>
    <w:p w:rsidR="005609C4" w:rsidRPr="005609C4" w:rsidRDefault="005609C4" w:rsidP="005609C4">
      <w:pPr>
        <w:spacing w:after="0" w:line="392" w:lineRule="atLeas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My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experience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audits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gram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management consultancy</w:t>
      </w:r>
      <w:proofErr w:type="gram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showed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mostly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determined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by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attitude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professionalism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people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involved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–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everyone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from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top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bottom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vision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has lead me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focus on personal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leadership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development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development as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intertwined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areas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Netherlands I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worked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 Management Development Advisor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top executives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within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Dutch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central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government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area of recruitment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selection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processes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career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counseling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personal development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gram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top management</w:t>
      </w:r>
      <w:proofErr w:type="gram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Dutch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government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Since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2005 </w:t>
      </w:r>
      <w:proofErr w:type="gram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 have</w:t>
      </w:r>
      <w:proofErr w:type="gram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been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working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Caribbean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Latin America as personal coach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consultant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areas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personal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development,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primarily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NGOs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local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municipalities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gram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 feel</w:t>
      </w:r>
      <w:proofErr w:type="gram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very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committed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offer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all-round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international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experience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development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people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5609C4" w:rsidRPr="005609C4" w:rsidDel="00981229" w:rsidRDefault="005609C4" w:rsidP="005609C4">
      <w:pPr>
        <w:spacing w:after="300" w:line="240" w:lineRule="auto"/>
        <w:jc w:val="center"/>
        <w:outlineLvl w:val="1"/>
        <w:rPr>
          <w:del w:id="2" w:author="Anna Kitselaar" w:date="2018-06-01T12:37:00Z"/>
          <w:rFonts w:ascii="Poppins" w:eastAsia="Times New Roman" w:hAnsi="Poppins" w:cs="Times New Roman"/>
          <w:sz w:val="65"/>
          <w:szCs w:val="65"/>
          <w:lang w:eastAsia="nl-NL"/>
        </w:rPr>
      </w:pPr>
      <w:del w:id="3" w:author="Anna Kitselaar" w:date="2018-06-01T12:37:00Z">
        <w:r w:rsidRPr="005609C4" w:rsidDel="00981229">
          <w:rPr>
            <w:rFonts w:ascii="Poppins" w:eastAsia="Times New Roman" w:hAnsi="Poppins" w:cs="Times New Roman"/>
            <w:sz w:val="65"/>
            <w:szCs w:val="65"/>
            <w:lang w:eastAsia="nl-NL"/>
          </w:rPr>
          <w:delText>How can I help?</w:delText>
        </w:r>
      </w:del>
      <w:ins w:id="4" w:author="Anna Kitselaar" w:date="2018-06-01T12:37:00Z">
        <w:r w:rsidR="00981229">
          <w:rPr>
            <w:rFonts w:ascii="Poppins" w:eastAsia="Times New Roman" w:hAnsi="Poppins" w:cs="Times New Roman"/>
            <w:sz w:val="65"/>
            <w:szCs w:val="65"/>
            <w:lang w:eastAsia="nl-NL"/>
          </w:rPr>
          <w:br/>
        </w:r>
      </w:ins>
      <w:proofErr w:type="spellStart"/>
      <w:ins w:id="5" w:author="Anna Kitselaar" w:date="2018-06-01T12:38:00Z">
        <w:r w:rsidR="00981229">
          <w:rPr>
            <w:rFonts w:ascii="Poppins" w:eastAsia="Times New Roman" w:hAnsi="Poppins" w:cs="Times New Roman"/>
            <w:sz w:val="65"/>
            <w:szCs w:val="65"/>
            <w:lang w:eastAsia="nl-NL"/>
          </w:rPr>
          <w:t>What</w:t>
        </w:r>
        <w:proofErr w:type="spellEnd"/>
        <w:r w:rsidR="00981229">
          <w:rPr>
            <w:rFonts w:ascii="Poppins" w:eastAsia="Times New Roman" w:hAnsi="Poppins" w:cs="Times New Roman"/>
            <w:sz w:val="65"/>
            <w:szCs w:val="65"/>
            <w:lang w:eastAsia="nl-NL"/>
          </w:rPr>
          <w:t xml:space="preserve"> </w:t>
        </w:r>
        <w:proofErr w:type="spellStart"/>
        <w:r w:rsidR="00981229">
          <w:rPr>
            <w:rFonts w:ascii="Poppins" w:eastAsia="Times New Roman" w:hAnsi="Poppins" w:cs="Times New Roman"/>
            <w:sz w:val="65"/>
            <w:szCs w:val="65"/>
            <w:lang w:eastAsia="nl-NL"/>
          </w:rPr>
          <w:t>can</w:t>
        </w:r>
        <w:proofErr w:type="spellEnd"/>
        <w:r w:rsidR="00981229">
          <w:rPr>
            <w:rFonts w:ascii="Poppins" w:eastAsia="Times New Roman" w:hAnsi="Poppins" w:cs="Times New Roman"/>
            <w:sz w:val="65"/>
            <w:szCs w:val="65"/>
            <w:lang w:eastAsia="nl-NL"/>
          </w:rPr>
          <w:t xml:space="preserve"> I do </w:t>
        </w:r>
        <w:proofErr w:type="spellStart"/>
        <w:r w:rsidR="00981229">
          <w:rPr>
            <w:rFonts w:ascii="Poppins" w:eastAsia="Times New Roman" w:hAnsi="Poppins" w:cs="Times New Roman"/>
            <w:sz w:val="65"/>
            <w:szCs w:val="65"/>
            <w:lang w:eastAsia="nl-NL"/>
          </w:rPr>
          <w:t>for</w:t>
        </w:r>
        <w:proofErr w:type="spellEnd"/>
        <w:r w:rsidR="00981229">
          <w:rPr>
            <w:rFonts w:ascii="Poppins" w:eastAsia="Times New Roman" w:hAnsi="Poppins" w:cs="Times New Roman"/>
            <w:sz w:val="65"/>
            <w:szCs w:val="65"/>
            <w:lang w:eastAsia="nl-NL"/>
          </w:rPr>
          <w:t xml:space="preserve"> </w:t>
        </w:r>
        <w:proofErr w:type="spellStart"/>
        <w:proofErr w:type="gramStart"/>
        <w:r w:rsidR="00981229">
          <w:rPr>
            <w:rFonts w:ascii="Poppins" w:eastAsia="Times New Roman" w:hAnsi="Poppins" w:cs="Times New Roman"/>
            <w:sz w:val="65"/>
            <w:szCs w:val="65"/>
            <w:lang w:eastAsia="nl-NL"/>
          </w:rPr>
          <w:t>you</w:t>
        </w:r>
        <w:proofErr w:type="spellEnd"/>
        <w:r w:rsidR="00981229">
          <w:rPr>
            <w:rFonts w:ascii="Poppins" w:eastAsia="Times New Roman" w:hAnsi="Poppins" w:cs="Times New Roman"/>
            <w:sz w:val="65"/>
            <w:szCs w:val="65"/>
            <w:lang w:eastAsia="nl-NL"/>
          </w:rPr>
          <w:t xml:space="preserve"> ?</w:t>
        </w:r>
      </w:ins>
      <w:proofErr w:type="gramEnd"/>
    </w:p>
    <w:p w:rsidR="005609C4" w:rsidRPr="005609C4" w:rsidRDefault="005609C4" w:rsidP="005609C4">
      <w:pPr>
        <w:spacing w:after="300" w:line="392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moveFromRangeStart w:id="6" w:author="Anna Kitselaar" w:date="2018-06-01T12:49:00Z" w:name="move515620706"/>
      <w:moveFrom w:id="7" w:author="Anna Kitselaar" w:date="2018-06-01T12:49:00Z">
        <w:r w:rsidRPr="005609C4" w:rsidDel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In coaching, trainings and management development, the interaction between the human part and organizational part is central. </w:t>
        </w:r>
      </w:moveFrom>
      <w:moveFromRangeEnd w:id="6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My goal is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uncover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ins w:id="8" w:author="Anna Kitselaar" w:date="2018-06-01T12:49:00Z"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and</w:t>
        </w:r>
        <w:proofErr w:type="spellEnd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strength</w:t>
        </w:r>
      </w:ins>
      <w:ins w:id="9" w:author="Anna Kitselaar" w:date="2018-06-01T12:50:00Z"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en</w:t>
        </w:r>
        <w:proofErr w:type="spellEnd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</w:ins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qualities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help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/or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express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perform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them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Reflecting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attitude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behavior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its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effects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encourages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find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strength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express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hidden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qualities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ins w:id="10" w:author="Anna Kitselaar" w:date="2018-06-01T12:49:00Z">
        <w:r w:rsidR="00301BF7" w:rsidRP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</w:ins>
      <w:moveToRangeStart w:id="11" w:author="Anna Kitselaar" w:date="2018-06-01T12:49:00Z" w:name="move515620706"/>
      <w:moveTo w:id="12" w:author="Anna Kitselaar" w:date="2018-06-01T12:49:00Z"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In coaching, </w:t>
        </w:r>
        <w:proofErr w:type="spellStart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trainings</w:t>
        </w:r>
        <w:proofErr w:type="spellEnd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and</w:t>
        </w:r>
        <w:proofErr w:type="spellEnd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management development, </w:t>
        </w:r>
        <w:proofErr w:type="spellStart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the</w:t>
        </w:r>
        <w:proofErr w:type="spellEnd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interaction</w:t>
        </w:r>
        <w:proofErr w:type="spellEnd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between</w:t>
        </w:r>
        <w:proofErr w:type="spellEnd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the</w:t>
        </w:r>
        <w:proofErr w:type="spellEnd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human part </w:t>
        </w:r>
        <w:proofErr w:type="spellStart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and</w:t>
        </w:r>
        <w:proofErr w:type="spellEnd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organizational</w:t>
        </w:r>
        <w:proofErr w:type="spellEnd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part is </w:t>
        </w:r>
        <w:proofErr w:type="spellStart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central</w:t>
        </w:r>
        <w:proofErr w:type="spellEnd"/>
        <w:r w:rsidR="00301BF7" w:rsidRPr="005609C4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.</w:t>
        </w:r>
      </w:moveTo>
      <w:moveToRangeEnd w:id="11"/>
    </w:p>
    <w:p w:rsidR="005609C4" w:rsidRPr="005609C4" w:rsidRDefault="005609C4" w:rsidP="005609C4">
      <w:pPr>
        <w:spacing w:after="300" w:line="392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use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several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theoretical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frameworks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such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vision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non-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duality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system thinking,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biographical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analysis,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rational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emotive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analysis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core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quadrants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Making a “personal profile” </w:t>
      </w:r>
      <w:del w:id="13" w:author="Anna Kitselaar" w:date="2018-06-01T12:38:00Z">
        <w:r w:rsidRPr="005609C4" w:rsidDel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 xml:space="preserve">(or “Insights Discovery”) </w:delText>
        </w:r>
      </w:del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exploring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relevant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areas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development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also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del w:id="14" w:author="Anna Kitselaar" w:date="2018-06-01T12:50:00Z">
        <w:r w:rsidRPr="005609C4" w:rsidDel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 xml:space="preserve">be </w:delText>
        </w:r>
      </w:del>
      <w:ins w:id="15" w:author="Anna Kitselaar" w:date="2018-06-01T12:50:00Z"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</w:ins>
      <w:proofErr w:type="spellStart"/>
      <w:r w:rsidR="001543A9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="001543A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ins w:id="16" w:author="Anna Kitselaar" w:date="2018-06-01T12:50:00Z"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useful</w:t>
        </w:r>
        <w:proofErr w:type="spellEnd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tool in </w:t>
        </w:r>
        <w:proofErr w:type="spellStart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the</w:t>
        </w:r>
        <w:proofErr w:type="spellEnd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coaching </w:t>
        </w:r>
        <w:proofErr w:type="spellStart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process</w:t>
        </w:r>
      </w:ins>
      <w:proofErr w:type="spellEnd"/>
      <w:ins w:id="17" w:author="Anna Kitselaar" w:date="2018-06-01T12:51:00Z"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, </w:t>
        </w:r>
        <w:proofErr w:type="spellStart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both</w:t>
        </w:r>
        <w:proofErr w:type="spellEnd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for</w:t>
        </w:r>
        <w:proofErr w:type="spellEnd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individuals</w:t>
        </w:r>
        <w:proofErr w:type="spellEnd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and</w:t>
        </w:r>
        <w:proofErr w:type="spellEnd"/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teams</w:t>
        </w:r>
      </w:ins>
      <w:ins w:id="18" w:author="Anna Kitselaar" w:date="2018-06-01T12:50:00Z"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.</w:t>
        </w:r>
      </w:ins>
      <w:ins w:id="19" w:author="Anna Kitselaar" w:date="2018-06-01T12:51:00Z">
        <w:r w:rsidR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</w:ins>
      <w:del w:id="20" w:author="Anna Kitselaar" w:date="2018-06-01T12:50:00Z">
        <w:r w:rsidRPr="005609C4" w:rsidDel="00301BF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>useful</w:delText>
        </w:r>
      </w:del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5609C4" w:rsidRPr="005609C4" w:rsidRDefault="005609C4" w:rsidP="005609C4">
      <w:pPr>
        <w:spacing w:after="225" w:line="240" w:lineRule="auto"/>
        <w:jc w:val="center"/>
        <w:outlineLvl w:val="2"/>
        <w:rPr>
          <w:rFonts w:ascii="Poppins" w:eastAsia="Times New Roman" w:hAnsi="Poppins" w:cs="Times New Roman"/>
          <w:sz w:val="51"/>
          <w:szCs w:val="51"/>
          <w:lang w:eastAsia="nl-NL"/>
        </w:rPr>
      </w:pPr>
      <w:proofErr w:type="spellStart"/>
      <w:r w:rsidRPr="005609C4">
        <w:rPr>
          <w:rFonts w:ascii="Poppins" w:eastAsia="Times New Roman" w:hAnsi="Poppins" w:cs="Times New Roman"/>
          <w:sz w:val="51"/>
          <w:szCs w:val="51"/>
          <w:lang w:eastAsia="nl-NL"/>
        </w:rPr>
        <w:t>Individual</w:t>
      </w:r>
      <w:proofErr w:type="spellEnd"/>
      <w:r w:rsidRPr="005609C4">
        <w:rPr>
          <w:rFonts w:ascii="Poppins" w:eastAsia="Times New Roman" w:hAnsi="Poppins" w:cs="Times New Roman"/>
          <w:sz w:val="51"/>
          <w:szCs w:val="51"/>
          <w:lang w:eastAsia="nl-NL"/>
        </w:rPr>
        <w:t xml:space="preserve"> </w:t>
      </w:r>
      <w:proofErr w:type="spellStart"/>
      <w:r w:rsidRPr="005609C4">
        <w:rPr>
          <w:rFonts w:ascii="Poppins" w:eastAsia="Times New Roman" w:hAnsi="Poppins" w:cs="Times New Roman"/>
          <w:sz w:val="51"/>
          <w:szCs w:val="51"/>
          <w:lang w:eastAsia="nl-NL"/>
        </w:rPr>
        <w:t>and</w:t>
      </w:r>
      <w:proofErr w:type="spellEnd"/>
      <w:r w:rsidRPr="005609C4">
        <w:rPr>
          <w:rFonts w:ascii="Poppins" w:eastAsia="Times New Roman" w:hAnsi="Poppins" w:cs="Times New Roman"/>
          <w:sz w:val="51"/>
          <w:szCs w:val="51"/>
          <w:lang w:eastAsia="nl-NL"/>
        </w:rPr>
        <w:t xml:space="preserve"> team coaching</w:t>
      </w:r>
    </w:p>
    <w:p w:rsidR="005609C4" w:rsidRPr="005609C4" w:rsidRDefault="005609C4" w:rsidP="005609C4">
      <w:pPr>
        <w:spacing w:after="300" w:line="392" w:lineRule="atLeas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Individual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coaching is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aimed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at a new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perspective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more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effective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5609C4" w:rsidRPr="005609C4" w:rsidRDefault="005609C4" w:rsidP="005609C4">
      <w:pPr>
        <w:numPr>
          <w:ilvl w:val="0"/>
          <w:numId w:val="3"/>
        </w:numPr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Most direct way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acquire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self-knowledge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gain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insight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own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qualities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actions,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pitfalls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beliefs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5609C4" w:rsidRPr="005609C4" w:rsidRDefault="005609C4" w:rsidP="005609C4">
      <w:pPr>
        <w:numPr>
          <w:ilvl w:val="0"/>
          <w:numId w:val="3"/>
        </w:numPr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Achieve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desired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change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thoughts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attitude.</w:t>
      </w:r>
    </w:p>
    <w:p w:rsidR="005609C4" w:rsidRPr="005609C4" w:rsidRDefault="005609C4" w:rsidP="005609C4">
      <w:pPr>
        <w:numPr>
          <w:ilvl w:val="0"/>
          <w:numId w:val="3"/>
        </w:numPr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 xml:space="preserve">Start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taking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responsibility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 a leader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effective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way!</w:t>
      </w:r>
    </w:p>
    <w:p w:rsidR="005609C4" w:rsidRPr="005609C4" w:rsidRDefault="005609C4" w:rsidP="005609C4">
      <w:pPr>
        <w:spacing w:after="300" w:line="392" w:lineRule="atLeas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also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offer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group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trainings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or team coaching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sessions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The advantage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approach is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actions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behavior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team members happen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directly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group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5609C4" w:rsidRPr="005609C4" w:rsidRDefault="005609C4" w:rsidP="005609C4">
      <w:pPr>
        <w:numPr>
          <w:ilvl w:val="0"/>
          <w:numId w:val="4"/>
        </w:numPr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Develop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personal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effectiveness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within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group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people</w:t>
      </w:r>
      <w:proofErr w:type="spellEnd"/>
    </w:p>
    <w:p w:rsidR="005609C4" w:rsidRPr="005609C4" w:rsidRDefault="005609C4" w:rsidP="005609C4">
      <w:pPr>
        <w:numPr>
          <w:ilvl w:val="0"/>
          <w:numId w:val="4"/>
        </w:numPr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Learn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cooperate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team members</w:t>
      </w:r>
    </w:p>
    <w:p w:rsidR="005609C4" w:rsidRPr="005609C4" w:rsidRDefault="005609C4" w:rsidP="005609C4">
      <w:pPr>
        <w:numPr>
          <w:ilvl w:val="0"/>
          <w:numId w:val="4"/>
        </w:numPr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Team-building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activities</w:t>
      </w:r>
      <w:proofErr w:type="spellEnd"/>
    </w:p>
    <w:p w:rsidR="005609C4" w:rsidRPr="005609C4" w:rsidRDefault="005609C4" w:rsidP="005609C4">
      <w:pPr>
        <w:numPr>
          <w:ilvl w:val="0"/>
          <w:numId w:val="4"/>
        </w:numPr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development (e.g.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change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process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5609C4" w:rsidRPr="005609C4" w:rsidRDefault="005609C4" w:rsidP="005609C4">
      <w:pPr>
        <w:shd w:val="clear" w:color="auto" w:fill="F1F1F1"/>
        <w:spacing w:after="150" w:line="240" w:lineRule="auto"/>
        <w:outlineLvl w:val="3"/>
        <w:rPr>
          <w:rFonts w:ascii="Times New Roman" w:eastAsia="Times New Roman" w:hAnsi="Times New Roman" w:cs="Times New Roman"/>
          <w:sz w:val="35"/>
          <w:szCs w:val="35"/>
          <w:lang w:eastAsia="nl-NL"/>
        </w:rPr>
      </w:pPr>
      <w:r w:rsidRPr="005609C4">
        <w:rPr>
          <w:rFonts w:ascii="Times New Roman" w:eastAsia="Times New Roman" w:hAnsi="Times New Roman" w:cs="Times New Roman"/>
          <w:sz w:val="35"/>
          <w:szCs w:val="35"/>
          <w:lang w:eastAsia="nl-NL"/>
        </w:rPr>
        <w:t xml:space="preserve">The </w:t>
      </w:r>
      <w:proofErr w:type="spellStart"/>
      <w:r w:rsidRPr="005609C4">
        <w:rPr>
          <w:rFonts w:ascii="Times New Roman" w:eastAsia="Times New Roman" w:hAnsi="Times New Roman" w:cs="Times New Roman"/>
          <w:sz w:val="35"/>
          <w:szCs w:val="35"/>
          <w:lang w:eastAsia="nl-NL"/>
        </w:rPr>
        <w:t>process</w:t>
      </w:r>
      <w:proofErr w:type="spellEnd"/>
    </w:p>
    <w:p w:rsidR="005609C4" w:rsidRPr="005609C4" w:rsidRDefault="005609C4" w:rsidP="005609C4">
      <w:pPr>
        <w:numPr>
          <w:ilvl w:val="0"/>
          <w:numId w:val="5"/>
        </w:numPr>
        <w:shd w:val="clear" w:color="auto" w:fill="F1F1F1"/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We start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 intake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session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During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session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we get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know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each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other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explain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coaching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methods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approach.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addition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ins w:id="21" w:author="Anna Kitselaar" w:date="2018-06-01T12:40:00Z"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we </w:t>
        </w:r>
        <w:proofErr w:type="spellStart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will</w:t>
        </w:r>
        <w:proofErr w:type="spell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define</w:t>
        </w:r>
        <w:proofErr w:type="spell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together</w:t>
        </w:r>
        <w:proofErr w:type="spell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what</w:t>
        </w:r>
        <w:proofErr w:type="spell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you</w:t>
        </w:r>
        <w:proofErr w:type="spell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wish</w:t>
        </w:r>
        <w:proofErr w:type="spell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to</w:t>
        </w:r>
        <w:proofErr w:type="spell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proofErr w:type="gramStart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achieve</w:t>
        </w:r>
        <w:proofErr w:type="spell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 (</w:t>
        </w:r>
        <w:proofErr w:type="spellStart"/>
        <w:proofErr w:type="gram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your</w:t>
        </w:r>
        <w:proofErr w:type="spell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“coaching question). </w:t>
        </w:r>
      </w:ins>
      <w:del w:id="22" w:author="Anna Kitselaar" w:date="2018-06-01T12:41:00Z">
        <w:r w:rsidRPr="005609C4" w:rsidDel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 xml:space="preserve">I would like to know what you want to achieve with coaching (your coaching question) and </w:delText>
        </w:r>
      </w:del>
      <w:del w:id="23" w:author="Anna Kitselaar" w:date="2018-06-01T12:45:00Z">
        <w:r w:rsidRPr="005609C4" w:rsidDel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 xml:space="preserve">we </w:delText>
        </w:r>
      </w:del>
      <w:del w:id="24" w:author="Anna Kitselaar" w:date="2018-06-01T12:41:00Z">
        <w:r w:rsidRPr="005609C4" w:rsidDel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>try to expose</w:delText>
        </w:r>
      </w:del>
      <w:del w:id="25" w:author="Anna Kitselaar" w:date="2018-06-01T12:45:00Z">
        <w:r w:rsidRPr="005609C4" w:rsidDel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 xml:space="preserve"> your issues and wishes</w:delText>
        </w:r>
      </w:del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If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necessary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ins w:id="26" w:author="Anna Kitselaar" w:date="2018-06-01T12:41:00Z"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can</w:t>
        </w:r>
        <w:proofErr w:type="spellEnd"/>
        <w:r w:rsidR="00981229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</w:ins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carry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out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assessment </w:t>
      </w:r>
      <w:proofErr w:type="spellStart"/>
      <w:ins w:id="27" w:author="Anna Kitselaar" w:date="2018-06-01T12:41:00Z">
        <w:r w:rsidR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for</w:t>
        </w:r>
        <w:proofErr w:type="spellEnd"/>
        <w:r w:rsidR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a personal profile </w:t>
        </w:r>
      </w:ins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as a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starting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point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coaching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progress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5609C4" w:rsidRPr="005609C4" w:rsidRDefault="005609C4" w:rsidP="005609C4">
      <w:pPr>
        <w:numPr>
          <w:ilvl w:val="0"/>
          <w:numId w:val="5"/>
        </w:numPr>
        <w:shd w:val="clear" w:color="auto" w:fill="F1F1F1"/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determine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bookmarkStart w:id="28" w:name="_GoBack"/>
      <w:bookmarkEnd w:id="28"/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number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sessions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together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— on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average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gram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 have</w:t>
      </w:r>
      <w:proofErr w:type="gram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 7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sessions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 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about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hour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Further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agreements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concerning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methods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evaluation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moments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put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into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plan of action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submitted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ins w:id="29" w:author="Anna Kitselaar" w:date="2018-06-01T12:42:00Z">
        <w:r w:rsidR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 w:rsidR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client</w:t>
        </w:r>
        <w:proofErr w:type="spellEnd"/>
        <w:r w:rsidR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</w:ins>
      <w:del w:id="30" w:author="Anna Kitselaar" w:date="2018-06-01T12:41:00Z">
        <w:r w:rsidRPr="005609C4" w:rsidDel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 xml:space="preserve"> employer</w:delText>
        </w:r>
      </w:del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5609C4" w:rsidRPr="005609C4" w:rsidRDefault="005609C4" w:rsidP="005609C4">
      <w:pPr>
        <w:numPr>
          <w:ilvl w:val="0"/>
          <w:numId w:val="5"/>
        </w:numPr>
        <w:shd w:val="clear" w:color="auto" w:fill="F1F1F1"/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When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reach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goal, we complete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coaching. </w:t>
      </w:r>
      <w:ins w:id="31" w:author="Anna Kitselaar" w:date="2018-06-01T12:42:00Z">
        <w:r w:rsidR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We </w:t>
        </w:r>
        <w:proofErr w:type="spellStart"/>
        <w:r w:rsidR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will</w:t>
        </w:r>
        <w:proofErr w:type="spellEnd"/>
        <w:r w:rsidR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</w:ins>
      <w:del w:id="32" w:author="Anna Kitselaar" w:date="2018-06-01T12:42:00Z">
        <w:r w:rsidRPr="005609C4" w:rsidDel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>You</w:delText>
        </w:r>
      </w:del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conclude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coaching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evaluation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meeting.</w:t>
      </w:r>
    </w:p>
    <w:p w:rsidR="005609C4" w:rsidRPr="005609C4" w:rsidRDefault="005609C4" w:rsidP="005609C4">
      <w:pPr>
        <w:spacing w:after="225" w:line="240" w:lineRule="auto"/>
        <w:jc w:val="center"/>
        <w:outlineLvl w:val="2"/>
        <w:rPr>
          <w:rFonts w:ascii="Poppins" w:eastAsia="Times New Roman" w:hAnsi="Poppins" w:cs="Times New Roman"/>
          <w:sz w:val="51"/>
          <w:szCs w:val="51"/>
          <w:lang w:eastAsia="nl-NL"/>
        </w:rPr>
      </w:pPr>
      <w:proofErr w:type="gramStart"/>
      <w:r w:rsidRPr="005609C4">
        <w:rPr>
          <w:rFonts w:ascii="Poppins" w:eastAsia="Times New Roman" w:hAnsi="Poppins" w:cs="Times New Roman"/>
          <w:sz w:val="51"/>
          <w:szCs w:val="51"/>
          <w:lang w:eastAsia="nl-NL"/>
        </w:rPr>
        <w:t>Management consultancy</w:t>
      </w:r>
      <w:proofErr w:type="gramEnd"/>
    </w:p>
    <w:p w:rsidR="005609C4" w:rsidRPr="005609C4" w:rsidRDefault="005609C4" w:rsidP="005609C4">
      <w:pPr>
        <w:spacing w:after="300" w:line="392" w:lineRule="atLeas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gram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Management consultancy</w:t>
      </w:r>
      <w:proofErr w:type="gram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focused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development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 a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whole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It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cover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many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areas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such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advising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change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processes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screening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issues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bottlenecks, setting up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annual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plan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cycle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or setting up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supervising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Human Resource Policy.</w:t>
      </w:r>
    </w:p>
    <w:p w:rsidR="005609C4" w:rsidRDefault="005609C4" w:rsidP="005609C4">
      <w:pPr>
        <w:numPr>
          <w:ilvl w:val="0"/>
          <w:numId w:val="6"/>
        </w:numPr>
        <w:spacing w:after="0" w:line="392" w:lineRule="atLeast"/>
        <w:ind w:left="0"/>
        <w:rPr>
          <w:ins w:id="33" w:author="Anna Kitselaar" w:date="2018-06-01T12:42:00Z"/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Create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right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connection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between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management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employees</w:t>
      </w:r>
    </w:p>
    <w:p w:rsidR="00E57845" w:rsidRPr="005609C4" w:rsidRDefault="00E57845" w:rsidP="005609C4">
      <w:pPr>
        <w:numPr>
          <w:ilvl w:val="0"/>
          <w:numId w:val="6"/>
        </w:numPr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ins w:id="34" w:author="Anna Kitselaar" w:date="2018-06-01T12:42:00Z"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Align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your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organization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with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the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goa</w:t>
        </w:r>
      </w:ins>
      <w:ins w:id="35" w:author="Anna Kitselaar" w:date="2018-06-01T12:43:00Z"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ls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to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be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achieved</w:t>
        </w:r>
      </w:ins>
      <w:proofErr w:type="spellEnd"/>
    </w:p>
    <w:p w:rsidR="005609C4" w:rsidRPr="005609C4" w:rsidDel="00E57845" w:rsidRDefault="005609C4" w:rsidP="005609C4">
      <w:pPr>
        <w:numPr>
          <w:ilvl w:val="0"/>
          <w:numId w:val="6"/>
        </w:numPr>
        <w:spacing w:after="0" w:line="392" w:lineRule="atLeast"/>
        <w:ind w:left="0"/>
        <w:rPr>
          <w:del w:id="36" w:author="Anna Kitselaar" w:date="2018-06-01T12:42:00Z"/>
          <w:rFonts w:ascii="Times New Roman" w:eastAsia="Times New Roman" w:hAnsi="Times New Roman" w:cs="Times New Roman"/>
          <w:sz w:val="24"/>
          <w:szCs w:val="24"/>
          <w:lang w:eastAsia="nl-NL"/>
        </w:rPr>
      </w:pPr>
      <w:del w:id="37" w:author="Anna Kitselaar" w:date="2018-06-01T12:42:00Z">
        <w:r w:rsidRPr="005609C4" w:rsidDel="00E57845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>Deal with your time more efficiently</w:delText>
        </w:r>
      </w:del>
    </w:p>
    <w:p w:rsidR="005609C4" w:rsidRPr="005609C4" w:rsidRDefault="005609C4" w:rsidP="005609C4">
      <w:pPr>
        <w:numPr>
          <w:ilvl w:val="0"/>
          <w:numId w:val="6"/>
        </w:numPr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Develop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natural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leadership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qualities</w:t>
      </w:r>
      <w:proofErr w:type="spellEnd"/>
    </w:p>
    <w:p w:rsidR="005609C4" w:rsidRPr="005609C4" w:rsidRDefault="005609C4" w:rsidP="005609C4">
      <w:pPr>
        <w:numPr>
          <w:ilvl w:val="0"/>
          <w:numId w:val="6"/>
        </w:numPr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Contribute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social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cohesion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workplace</w:t>
      </w:r>
      <w:proofErr w:type="spellEnd"/>
    </w:p>
    <w:p w:rsidR="005609C4" w:rsidRPr="005609C4" w:rsidRDefault="005609C4" w:rsidP="005609C4">
      <w:pPr>
        <w:shd w:val="clear" w:color="auto" w:fill="F1F1F1"/>
        <w:spacing w:after="150" w:line="240" w:lineRule="auto"/>
        <w:outlineLvl w:val="3"/>
        <w:rPr>
          <w:rFonts w:ascii="Times New Roman" w:eastAsia="Times New Roman" w:hAnsi="Times New Roman" w:cs="Times New Roman"/>
          <w:sz w:val="35"/>
          <w:szCs w:val="35"/>
          <w:lang w:eastAsia="nl-NL"/>
        </w:rPr>
      </w:pPr>
      <w:r w:rsidRPr="005609C4">
        <w:rPr>
          <w:rFonts w:ascii="Times New Roman" w:eastAsia="Times New Roman" w:hAnsi="Times New Roman" w:cs="Times New Roman"/>
          <w:sz w:val="35"/>
          <w:szCs w:val="35"/>
          <w:lang w:eastAsia="nl-NL"/>
        </w:rPr>
        <w:t xml:space="preserve">The </w:t>
      </w:r>
      <w:proofErr w:type="spellStart"/>
      <w:r w:rsidRPr="005609C4">
        <w:rPr>
          <w:rFonts w:ascii="Times New Roman" w:eastAsia="Times New Roman" w:hAnsi="Times New Roman" w:cs="Times New Roman"/>
          <w:sz w:val="35"/>
          <w:szCs w:val="35"/>
          <w:lang w:eastAsia="nl-NL"/>
        </w:rPr>
        <w:t>process</w:t>
      </w:r>
      <w:proofErr w:type="spellEnd"/>
    </w:p>
    <w:p w:rsidR="005609C4" w:rsidRPr="005609C4" w:rsidRDefault="005609C4" w:rsidP="005609C4">
      <w:pPr>
        <w:numPr>
          <w:ilvl w:val="0"/>
          <w:numId w:val="7"/>
        </w:numPr>
        <w:shd w:val="clear" w:color="auto" w:fill="F1F1F1"/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We start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 intake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session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During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session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we get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know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each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other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we map out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issues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encountered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by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need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resolution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If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necessary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we do a short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diagnosis in order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get a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clear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understanding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bottlenecks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desired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changes.</w:t>
      </w:r>
    </w:p>
    <w:p w:rsidR="005609C4" w:rsidRPr="005609C4" w:rsidRDefault="005609C4" w:rsidP="005609C4">
      <w:pPr>
        <w:numPr>
          <w:ilvl w:val="0"/>
          <w:numId w:val="7"/>
        </w:numPr>
        <w:shd w:val="clear" w:color="auto" w:fill="F1F1F1"/>
        <w:spacing w:after="0" w:line="392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 xml:space="preserve">The next step is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put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contents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outline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process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a plan of action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have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it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reviewed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We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determine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number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sessions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together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I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will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make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use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common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organizational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models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utilized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establishing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auditing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changing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organizations</w:t>
      </w:r>
      <w:proofErr w:type="spellEnd"/>
      <w:r w:rsidRPr="005609C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5609C4" w:rsidRDefault="005609C4"/>
    <w:sectPr w:rsidR="00560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oppins">
    <w:altName w:val="Cambria"/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32CC7"/>
    <w:multiLevelType w:val="multilevel"/>
    <w:tmpl w:val="315C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91B39"/>
    <w:multiLevelType w:val="multilevel"/>
    <w:tmpl w:val="4322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000FE"/>
    <w:multiLevelType w:val="multilevel"/>
    <w:tmpl w:val="65A0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E7890"/>
    <w:multiLevelType w:val="multilevel"/>
    <w:tmpl w:val="233E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4017E"/>
    <w:multiLevelType w:val="multilevel"/>
    <w:tmpl w:val="D6E8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76EE8"/>
    <w:multiLevelType w:val="multilevel"/>
    <w:tmpl w:val="FDD6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B3D64"/>
    <w:multiLevelType w:val="multilevel"/>
    <w:tmpl w:val="B7E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 Kitselaar">
    <w15:presenceInfo w15:providerId="Windows Live" w15:userId="7700d7cb4c3093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C4"/>
    <w:rsid w:val="001543A9"/>
    <w:rsid w:val="00181386"/>
    <w:rsid w:val="00301BF7"/>
    <w:rsid w:val="005609C4"/>
    <w:rsid w:val="00981229"/>
    <w:rsid w:val="00E5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6A00"/>
  <w15:chartTrackingRefBased/>
  <w15:docId w15:val="{71500022-AC2C-400B-B13A-1BFCF5EA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560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560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560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link w:val="Kop4Char"/>
    <w:uiPriority w:val="9"/>
    <w:qFormat/>
    <w:rsid w:val="005609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09C4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609C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5609C4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5609C4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long-copy">
    <w:name w:val="long-copy"/>
    <w:basedOn w:val="Standaard"/>
    <w:rsid w:val="0056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5609C4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56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5609C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01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1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1133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276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na@coachingcuz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na-kitselaar-2a19971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Kitselaar</dc:creator>
  <cp:keywords/>
  <dc:description/>
  <cp:lastModifiedBy>Naomi Zuiverloon</cp:lastModifiedBy>
  <cp:revision>4</cp:revision>
  <dcterms:created xsi:type="dcterms:W3CDTF">2018-06-01T17:31:00Z</dcterms:created>
  <dcterms:modified xsi:type="dcterms:W3CDTF">2018-06-03T10:01:00Z</dcterms:modified>
</cp:coreProperties>
</file>